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8417E58" w:rsidP="26699ABE" w:rsidRDefault="38417E58" w14:paraId="434CEB4E" w14:textId="0845C9B3">
      <w:pPr>
        <w:pStyle w:val="Normal"/>
        <w:spacing w:beforeAutospacing="on" w:afterAutospacing="on" w:line="240" w:lineRule="auto"/>
        <w:ind w:left="0"/>
        <w:outlineLvl w:val="2"/>
        <w:rPr>
          <w:ins w:author="Baptista machado, Pedro" w:date="2021-01-27T09:45:34.281Z" w:id="1498872061"/>
          <w:rFonts w:ascii="Times New Roman" w:hAnsi="Times New Roman" w:eastAsia="Times New Roman" w:cs="Times New Roman"/>
          <w:b w:val="1"/>
          <w:bCs w:val="1"/>
          <w:sz w:val="27"/>
          <w:szCs w:val="27"/>
          <w:lang w:eastAsia="en-GB"/>
        </w:rPr>
        <w:pPrChange w:author="Baptista machado, Pedro" w:date="2021-01-27T09:45:20.128Z">
          <w:pPr/>
        </w:pPrChange>
      </w:pPr>
      <w:ins w:author="Baptista machado, Pedro" w:date="2021-01-27T09:45:34.05Z" w:id="341868323">
        <w:r w:rsidRPr="26699ABE" w:rsidR="38417E58">
          <w:rPr>
            <w:rFonts w:ascii="Times New Roman" w:hAnsi="Times New Roman" w:eastAsia="Times New Roman" w:cs="Times New Roman"/>
            <w:b w:val="1"/>
            <w:bCs w:val="1"/>
            <w:sz w:val="27"/>
            <w:szCs w:val="27"/>
            <w:lang w:eastAsia="en-GB"/>
          </w:rPr>
          <w:t xml:space="preserve">I propose the following </w:t>
        </w:r>
      </w:ins>
      <w:ins w:author="Baptista machado, Pedro" w:date="2021-01-27T09:48:33.361Z" w:id="1788042945">
        <w:r w:rsidRPr="26699ABE" w:rsidR="38417E58">
          <w:rPr>
            <w:rFonts w:ascii="Times New Roman" w:hAnsi="Times New Roman" w:eastAsia="Times New Roman" w:cs="Times New Roman"/>
            <w:b w:val="1"/>
            <w:bCs w:val="1"/>
            <w:sz w:val="27"/>
            <w:szCs w:val="27"/>
            <w:lang w:eastAsia="en-GB"/>
          </w:rPr>
          <w:t>layout</w:t>
        </w:r>
      </w:ins>
      <w:ins w:author="Baptista machado, Pedro" w:date="2021-01-27T09:45:34.05Z" w:id="155591249">
        <w:r w:rsidRPr="26699ABE" w:rsidR="38417E58">
          <w:rPr>
            <w:rFonts w:ascii="Times New Roman" w:hAnsi="Times New Roman" w:eastAsia="Times New Roman" w:cs="Times New Roman"/>
            <w:b w:val="1"/>
            <w:bCs w:val="1"/>
            <w:sz w:val="27"/>
            <w:szCs w:val="27"/>
            <w:lang w:eastAsia="en-GB"/>
          </w:rPr>
          <w:t>:</w:t>
        </w:r>
      </w:ins>
    </w:p>
    <w:p w:rsidR="38417E58" w:rsidP="26699ABE" w:rsidRDefault="38417E58" w14:paraId="2E0FE41D" w14:textId="68FF03BB">
      <w:pPr>
        <w:pStyle w:val="ListParagraph"/>
        <w:numPr>
          <w:ilvl w:val="0"/>
          <w:numId w:val="6"/>
        </w:numPr>
        <w:spacing w:beforeAutospacing="on" w:afterAutospacing="on" w:line="240" w:lineRule="auto"/>
        <w:outlineLvl w:val="2"/>
        <w:rPr>
          <w:ins w:author="Baptista machado, Pedro" w:date="2021-01-27T09:45:54.332Z" w:id="1138688686"/>
          <w:rFonts w:ascii="Times New Roman" w:hAnsi="Times New Roman" w:eastAsia="Times New Roman" w:cs="Times New Roman" w:asciiTheme="minorAscii" w:hAnsiTheme="minorAscii" w:eastAsiaTheme="minorAscii" w:cstheme="minorAscii"/>
          <w:b w:val="1"/>
          <w:bCs w:val="1"/>
          <w:sz w:val="27"/>
          <w:szCs w:val="27"/>
          <w:lang w:eastAsia="en-GB"/>
        </w:rPr>
        <w:pPrChange w:author="Baptista machado, Pedro" w:date="2021-01-27T09:45:51.423Z">
          <w:pPr>
            <w:pStyle w:val="Normal"/>
            <w:spacing w:beforeAutospacing="on" w:afterAutospacing="on" w:line="240" w:lineRule="auto"/>
            <w:ind w:left="0"/>
          </w:pPr>
        </w:pPrChange>
      </w:pPr>
      <w:ins w:author="Baptista machado, Pedro" w:date="2021-01-27T09:45:41.74Z" w:id="493812406">
        <w:r w:rsidRPr="26699ABE" w:rsidR="38417E58">
          <w:rPr>
            <w:rFonts w:ascii="Times New Roman" w:hAnsi="Times New Roman" w:eastAsia="Times New Roman" w:cs="Times New Roman"/>
            <w:b w:val="1"/>
            <w:bCs w:val="1"/>
            <w:sz w:val="27"/>
            <w:szCs w:val="27"/>
            <w:lang w:eastAsia="en-GB"/>
          </w:rPr>
          <w:t>UML Diagrams</w:t>
        </w:r>
      </w:ins>
    </w:p>
    <w:p w:rsidR="38417E58" w:rsidP="26699ABE" w:rsidRDefault="38417E58" w14:paraId="5AF22C46" w14:textId="33316F30">
      <w:pPr>
        <w:pStyle w:val="ListParagraph"/>
        <w:numPr>
          <w:ilvl w:val="1"/>
          <w:numId w:val="6"/>
        </w:numPr>
        <w:spacing w:beforeAutospacing="on" w:afterAutospacing="on" w:line="240" w:lineRule="auto"/>
        <w:outlineLvl w:val="2"/>
        <w:rPr>
          <w:ins w:author="Baptista machado, Pedro" w:date="2021-01-27T09:46:09.363Z" w:id="1620732711"/>
          <w:b w:val="1"/>
          <w:bCs w:val="1"/>
          <w:sz w:val="27"/>
          <w:szCs w:val="27"/>
          <w:lang w:eastAsia="en-GB"/>
        </w:rPr>
        <w:pPrChange w:author="Baptista machado, Pedro" w:date="2021-01-27T09:45:56.628Z">
          <w:pPr/>
        </w:pPrChange>
      </w:pPr>
      <w:ins w:author="Baptista machado, Pedro" w:date="2021-01-27T09:46:08.21Z" w:id="1290991178">
        <w:r w:rsidRPr="26699ABE" w:rsidR="38417E58">
          <w:rPr>
            <w:rFonts w:ascii="Times New Roman" w:hAnsi="Times New Roman" w:eastAsia="Times New Roman" w:cs="Times New Roman"/>
            <w:b w:val="1"/>
            <w:bCs w:val="1"/>
            <w:sz w:val="27"/>
            <w:szCs w:val="27"/>
            <w:lang w:eastAsia="en-GB"/>
          </w:rPr>
          <w:t>Use-Case diagrams</w:t>
        </w:r>
      </w:ins>
    </w:p>
    <w:p w:rsidR="38417E58" w:rsidP="26699ABE" w:rsidRDefault="38417E58" w14:paraId="4CE4158B" w14:textId="7E3669BD">
      <w:pPr>
        <w:pStyle w:val="Normal"/>
        <w:spacing w:beforeAutospacing="on" w:afterAutospacing="on" w:line="240" w:lineRule="auto"/>
        <w:ind w:left="720"/>
        <w:outlineLvl w:val="2"/>
        <w:rPr>
          <w:ins w:author="Baptista machado, Pedro" w:date="2021-01-27T09:46:52.329Z" w:id="128039429"/>
          <w:rFonts w:ascii="Times New Roman" w:hAnsi="Times New Roman" w:eastAsia="Times New Roman" w:cs="Times New Roman"/>
          <w:b w:val="1"/>
          <w:bCs w:val="1"/>
          <w:sz w:val="27"/>
          <w:szCs w:val="27"/>
          <w:lang w:eastAsia="en-GB"/>
        </w:rPr>
        <w:pPrChange w:author="Baptista machado, Pedro" w:date="2021-01-27T09:46:11.051Z">
          <w:pPr/>
        </w:pPrChange>
      </w:pPr>
      <w:ins w:author="Baptista machado, Pedro" w:date="2021-01-27T09:46:20.456Z" w:id="1354727404">
        <w:r w:rsidRPr="26699ABE" w:rsidR="38417E58">
          <w:rPr>
            <w:rFonts w:ascii="Times New Roman" w:hAnsi="Times New Roman" w:eastAsia="Times New Roman" w:cs="Times New Roman"/>
            <w:b w:val="1"/>
            <w:bCs w:val="1"/>
            <w:sz w:val="27"/>
            <w:szCs w:val="27"/>
            <w:lang w:eastAsia="en-GB"/>
          </w:rPr>
          <w:t>Explain the scenarios</w:t>
        </w:r>
      </w:ins>
    </w:p>
    <w:p w:rsidR="38417E58" w:rsidP="26699ABE" w:rsidRDefault="38417E58" w14:paraId="1DC7DE6C" w14:textId="7FA1E4B7">
      <w:pPr>
        <w:pStyle w:val="ListParagraph"/>
        <w:numPr>
          <w:ilvl w:val="2"/>
          <w:numId w:val="6"/>
        </w:numPr>
        <w:bidi w:val="0"/>
        <w:spacing w:beforeAutospacing="on" w:afterAutospacing="on" w:line="240" w:lineRule="auto"/>
        <w:ind w:right="0"/>
        <w:jc w:val="left"/>
        <w:rPr>
          <w:ins w:author="Baptista machado, Pedro" w:date="2021-01-27T09:47:18.776Z" w:id="504445315"/>
          <w:rFonts w:ascii="Times New Roman" w:hAnsi="Times New Roman" w:eastAsia="Times New Roman" w:cs="Times New Roman" w:asciiTheme="minorAscii" w:hAnsiTheme="minorAscii" w:eastAsiaTheme="minorAscii" w:cstheme="minorAscii"/>
          <w:b w:val="1"/>
          <w:bCs w:val="1"/>
          <w:sz w:val="27"/>
          <w:szCs w:val="27"/>
          <w:lang w:eastAsia="en-GB"/>
        </w:rPr>
        <w:pPrChange w:author="Baptista machado, Pedro" w:date="2021-01-27T09:47:13.363Z">
          <w:pPr>
            <w:pStyle w:val="Normal"/>
            <w:spacing w:beforeAutospacing="on" w:afterAutospacing="on" w:line="240" w:lineRule="auto"/>
            <w:ind w:left="720"/>
          </w:pPr>
        </w:pPrChange>
      </w:pPr>
      <w:ins w:author="Baptista machado, Pedro" w:date="2021-01-27T09:47:18.356Z" w:id="1253242932">
        <w:r w:rsidRPr="26699ABE" w:rsidR="38417E58">
          <w:rPr>
            <w:rFonts w:ascii="Times New Roman" w:hAnsi="Times New Roman" w:eastAsia="Times New Roman" w:cs="Times New Roman"/>
            <w:b w:val="1"/>
            <w:bCs w:val="1"/>
            <w:sz w:val="27"/>
            <w:szCs w:val="27"/>
            <w:lang w:eastAsia="en-GB"/>
          </w:rPr>
          <w:t>Scenario 1</w:t>
        </w:r>
      </w:ins>
    </w:p>
    <w:p w:rsidR="38417E58" w:rsidP="26699ABE" w:rsidRDefault="38417E58" w14:paraId="14E9445A" w14:textId="77459658">
      <w:pPr>
        <w:pStyle w:val="ListParagraph"/>
        <w:numPr>
          <w:ilvl w:val="2"/>
          <w:numId w:val="6"/>
        </w:numPr>
        <w:bidi w:val="0"/>
        <w:spacing w:beforeAutospacing="on" w:afterAutospacing="on" w:line="240" w:lineRule="auto"/>
        <w:ind w:right="0"/>
        <w:jc w:val="left"/>
        <w:rPr>
          <w:ins w:author="Baptista machado, Pedro" w:date="2021-01-27T09:47:22.275Z" w:id="2139879423"/>
          <w:b w:val="1"/>
          <w:bCs w:val="1"/>
          <w:sz w:val="27"/>
          <w:szCs w:val="27"/>
          <w:lang w:eastAsia="en-GB"/>
        </w:rPr>
        <w:pPrChange w:author="Baptista machado, Pedro" w:date="2021-01-27T09:47:18.78Z">
          <w:pPr/>
        </w:pPrChange>
      </w:pPr>
      <w:ins w:author="Baptista machado, Pedro" w:date="2021-01-27T09:47:21.927Z" w:id="209553492">
        <w:r w:rsidRPr="26699ABE" w:rsidR="38417E58">
          <w:rPr>
            <w:rFonts w:ascii="Times New Roman" w:hAnsi="Times New Roman" w:eastAsia="Times New Roman" w:cs="Times New Roman"/>
            <w:b w:val="1"/>
            <w:bCs w:val="1"/>
            <w:sz w:val="27"/>
            <w:szCs w:val="27"/>
            <w:lang w:eastAsia="en-GB"/>
          </w:rPr>
          <w:t>Scenario 2</w:t>
        </w:r>
      </w:ins>
    </w:p>
    <w:p w:rsidR="38417E58" w:rsidP="26699ABE" w:rsidRDefault="38417E58" w14:paraId="39100742" w14:textId="2E76613A">
      <w:pPr>
        <w:pStyle w:val="ListParagraph"/>
        <w:numPr>
          <w:ilvl w:val="2"/>
          <w:numId w:val="6"/>
        </w:numPr>
        <w:bidi w:val="0"/>
        <w:spacing w:beforeAutospacing="on" w:afterAutospacing="on" w:line="240" w:lineRule="auto"/>
        <w:ind w:right="0"/>
        <w:jc w:val="left"/>
        <w:rPr>
          <w:ins w:author="Baptista machado, Pedro" w:date="2021-01-27T09:47:26.095Z" w:id="479899959"/>
          <w:b w:val="1"/>
          <w:bCs w:val="1"/>
          <w:sz w:val="27"/>
          <w:szCs w:val="27"/>
          <w:lang w:eastAsia="en-GB"/>
        </w:rPr>
        <w:pPrChange w:author="Baptista machado, Pedro" w:date="2021-01-27T09:47:22.277Z">
          <w:pPr/>
        </w:pPrChange>
      </w:pPr>
      <w:ins w:author="Baptista machado, Pedro" w:date="2021-01-27T09:47:25.919Z" w:id="67427591">
        <w:r w:rsidRPr="26699ABE" w:rsidR="38417E58">
          <w:rPr>
            <w:rFonts w:ascii="Times New Roman" w:hAnsi="Times New Roman" w:eastAsia="Times New Roman" w:cs="Times New Roman"/>
            <w:b w:val="1"/>
            <w:bCs w:val="1"/>
            <w:sz w:val="27"/>
            <w:szCs w:val="27"/>
            <w:lang w:eastAsia="en-GB"/>
          </w:rPr>
          <w:t>Scenario 3</w:t>
        </w:r>
      </w:ins>
    </w:p>
    <w:p w:rsidR="38417E58" w:rsidP="26699ABE" w:rsidRDefault="38417E58" w14:paraId="26493B2E" w14:textId="70F3BC83">
      <w:pPr>
        <w:pStyle w:val="ListParagraph"/>
        <w:numPr>
          <w:ilvl w:val="1"/>
          <w:numId w:val="6"/>
        </w:numPr>
        <w:bidi w:val="0"/>
        <w:spacing w:beforeAutospacing="on" w:afterAutospacing="on" w:line="240" w:lineRule="auto"/>
        <w:ind w:right="0"/>
        <w:jc w:val="left"/>
        <w:rPr>
          <w:ins w:author="Baptista machado, Pedro" w:date="2021-01-27T09:47:48.569Z" w:id="1187579877"/>
          <w:b w:val="1"/>
          <w:bCs w:val="1"/>
          <w:sz w:val="27"/>
          <w:szCs w:val="27"/>
          <w:lang w:eastAsia="en-GB"/>
        </w:rPr>
        <w:pPrChange w:author="Baptista machado, Pedro" w:date="2021-01-27T09:47:30.822Z">
          <w:pPr/>
        </w:pPrChange>
      </w:pPr>
      <w:ins w:author="Baptista machado, Pedro" w:date="2021-01-27T09:47:36.996Z" w:id="971869927">
        <w:r w:rsidRPr="26699ABE" w:rsidR="38417E58">
          <w:rPr>
            <w:rFonts w:ascii="Times New Roman" w:hAnsi="Times New Roman" w:eastAsia="Times New Roman" w:cs="Times New Roman"/>
            <w:b w:val="1"/>
            <w:bCs w:val="1"/>
            <w:sz w:val="27"/>
            <w:szCs w:val="27"/>
            <w:lang w:eastAsia="en-GB"/>
          </w:rPr>
          <w:t>Activity diagrams</w:t>
        </w:r>
      </w:ins>
    </w:p>
    <w:p w:rsidR="38417E58" w:rsidP="26699ABE" w:rsidRDefault="38417E58" w14:paraId="051C3DA2" w14:textId="4A4666BB">
      <w:pPr>
        <w:pStyle w:val="Normal"/>
        <w:bidi w:val="0"/>
        <w:spacing w:beforeAutospacing="on" w:afterAutospacing="on" w:line="240" w:lineRule="auto"/>
        <w:ind w:left="720" w:right="0"/>
        <w:jc w:val="left"/>
        <w:rPr>
          <w:ins w:author="Baptista machado, Pedro" w:date="2021-01-27T09:47:40.872Z" w:id="54223156"/>
          <w:rFonts w:ascii="Times New Roman" w:hAnsi="Times New Roman" w:eastAsia="Times New Roman" w:cs="Times New Roman"/>
          <w:b w:val="1"/>
          <w:bCs w:val="1"/>
          <w:sz w:val="27"/>
          <w:szCs w:val="27"/>
          <w:lang w:eastAsia="en-GB"/>
        </w:rPr>
        <w:pPrChange w:author="Baptista machado, Pedro" w:date="2021-01-27T09:47:50.762Z">
          <w:pPr/>
        </w:pPrChange>
      </w:pPr>
      <w:ins w:author="Baptista machado, Pedro" w:date="2021-01-27T09:47:58.193Z" w:id="334178086">
        <w:r w:rsidRPr="26699ABE" w:rsidR="38417E58">
          <w:rPr>
            <w:rFonts w:ascii="Times New Roman" w:hAnsi="Times New Roman" w:eastAsia="Times New Roman" w:cs="Times New Roman"/>
            <w:b w:val="1"/>
            <w:bCs w:val="1"/>
            <w:sz w:val="27"/>
            <w:szCs w:val="27"/>
            <w:lang w:eastAsia="en-GB"/>
          </w:rPr>
          <w:t xml:space="preserve">Explain the </w:t>
        </w:r>
      </w:ins>
      <w:ins w:author="Baptista machado, Pedro" w:date="2021-01-27T09:48:14.86Z" w:id="106887099">
        <w:r w:rsidRPr="26699ABE" w:rsidR="38417E58">
          <w:rPr>
            <w:rFonts w:ascii="Times New Roman" w:hAnsi="Times New Roman" w:eastAsia="Times New Roman" w:cs="Times New Roman"/>
            <w:b w:val="1"/>
            <w:bCs w:val="1"/>
            <w:sz w:val="27"/>
            <w:szCs w:val="27"/>
            <w:lang w:eastAsia="en-GB"/>
          </w:rPr>
          <w:t>3 main activities</w:t>
        </w:r>
      </w:ins>
    </w:p>
    <w:p w:rsidR="38417E58" w:rsidP="26699ABE" w:rsidRDefault="38417E58" w14:paraId="5E3B3D25" w14:textId="6E121786">
      <w:pPr>
        <w:pStyle w:val="ListParagraph"/>
        <w:numPr>
          <w:ilvl w:val="2"/>
          <w:numId w:val="6"/>
        </w:numPr>
        <w:bidi w:val="0"/>
        <w:spacing w:beforeAutospacing="on" w:afterAutospacing="on" w:line="240" w:lineRule="auto"/>
        <w:ind w:right="0"/>
        <w:jc w:val="left"/>
        <w:rPr>
          <w:ins w:author="Baptista machado, Pedro" w:date="2021-01-27T09:48:25.314Z" w:id="1356113578"/>
          <w:rFonts w:ascii="Times New Roman" w:hAnsi="Times New Roman" w:eastAsia="Times New Roman" w:cs="Times New Roman" w:asciiTheme="minorAscii" w:hAnsiTheme="minorAscii" w:eastAsiaTheme="minorAscii" w:cstheme="minorAscii"/>
          <w:b w:val="1"/>
          <w:bCs w:val="1"/>
          <w:sz w:val="27"/>
          <w:szCs w:val="27"/>
          <w:lang w:eastAsia="en-GB"/>
        </w:rPr>
        <w:pPrChange w:author="Baptista machado, Pedro" w:date="2021-01-27T09:48:18.091Z">
          <w:pPr/>
        </w:pPrChange>
      </w:pPr>
      <w:ins w:author="Baptista machado, Pedro" w:date="2021-01-27T09:48:25.313Z" w:id="328974024">
        <w:r w:rsidRPr="26699ABE" w:rsidR="38417E58">
          <w:rPr>
            <w:rFonts w:ascii="Times New Roman" w:hAnsi="Times New Roman" w:eastAsia="Times New Roman" w:cs="Times New Roman"/>
            <w:b w:val="1"/>
            <w:bCs w:val="1"/>
            <w:sz w:val="27"/>
            <w:szCs w:val="27"/>
            <w:lang w:eastAsia="en-GB"/>
          </w:rPr>
          <w:t>Scenario 1</w:t>
        </w:r>
      </w:ins>
    </w:p>
    <w:p w:rsidR="38417E58" w:rsidP="26699ABE" w:rsidRDefault="38417E58" w14:paraId="44137FAF" w14:textId="77459658">
      <w:pPr>
        <w:pStyle w:val="ListParagraph"/>
        <w:numPr>
          <w:ilvl w:val="2"/>
          <w:numId w:val="6"/>
        </w:numPr>
        <w:bidi w:val="0"/>
        <w:spacing w:beforeAutospacing="on" w:afterAutospacing="on" w:line="240" w:lineRule="auto"/>
        <w:ind w:right="0"/>
        <w:jc w:val="left"/>
        <w:rPr>
          <w:ins w:author="Baptista machado, Pedro" w:date="2021-01-27T09:48:25.315Z" w:id="1555832972"/>
          <w:rFonts w:ascii="Times New Roman" w:hAnsi="Times New Roman" w:eastAsia="Times New Roman" w:cs="Times New Roman" w:asciiTheme="minorAscii" w:hAnsiTheme="minorAscii" w:eastAsiaTheme="minorAscii" w:cstheme="minorAscii"/>
          <w:b w:val="1"/>
          <w:bCs w:val="1"/>
          <w:sz w:val="27"/>
          <w:szCs w:val="27"/>
          <w:lang w:eastAsia="en-GB"/>
        </w:rPr>
        <w:pPrChange w:author="Baptista machado, Pedro" w:date="2021-01-27T09:48:25.341Z">
          <w:pPr>
            <w:pStyle w:val="Normal"/>
            <w:bidi w:val="0"/>
            <w:spacing w:beforeAutospacing="on" w:afterAutospacing="on" w:line="240" w:lineRule="auto"/>
            <w:ind w:left="0" w:right="0"/>
            <w:jc w:val="left"/>
          </w:pPr>
        </w:pPrChange>
      </w:pPr>
      <w:ins w:author="Baptista machado, Pedro" w:date="2021-01-27T09:48:25.315Z" w:id="1324807058">
        <w:r w:rsidRPr="26699ABE" w:rsidR="38417E58">
          <w:rPr>
            <w:rFonts w:ascii="Times New Roman" w:hAnsi="Times New Roman" w:eastAsia="Times New Roman" w:cs="Times New Roman"/>
            <w:b w:val="1"/>
            <w:bCs w:val="1"/>
            <w:sz w:val="27"/>
            <w:szCs w:val="27"/>
            <w:lang w:eastAsia="en-GB"/>
          </w:rPr>
          <w:t>Scenario 2</w:t>
        </w:r>
      </w:ins>
    </w:p>
    <w:p w:rsidR="38417E58" w:rsidP="26699ABE" w:rsidRDefault="38417E58" w14:paraId="145EF41D" w14:textId="2E76613A">
      <w:pPr>
        <w:pStyle w:val="ListParagraph"/>
        <w:numPr>
          <w:ilvl w:val="2"/>
          <w:numId w:val="6"/>
        </w:numPr>
        <w:bidi w:val="0"/>
        <w:spacing w:beforeAutospacing="on" w:afterAutospacing="on" w:line="240" w:lineRule="auto"/>
        <w:ind w:right="0"/>
        <w:jc w:val="left"/>
        <w:rPr>
          <w:ins w:author="Baptista machado, Pedro" w:date="2021-01-27T09:48:25.317Z" w:id="841954004"/>
          <w:rFonts w:ascii="Times New Roman" w:hAnsi="Times New Roman" w:eastAsia="Times New Roman" w:cs="Times New Roman" w:asciiTheme="minorAscii" w:hAnsiTheme="minorAscii" w:eastAsiaTheme="minorAscii" w:cstheme="minorAscii"/>
          <w:b w:val="1"/>
          <w:bCs w:val="1"/>
          <w:sz w:val="27"/>
          <w:szCs w:val="27"/>
          <w:lang w:eastAsia="en-GB"/>
        </w:rPr>
        <w:pPrChange w:author="Baptista machado, Pedro" w:date="2021-01-27T09:48:25.349Z">
          <w:pPr>
            <w:pStyle w:val="Normal"/>
            <w:bidi w:val="0"/>
            <w:spacing w:beforeAutospacing="on" w:afterAutospacing="on" w:line="240" w:lineRule="auto"/>
            <w:ind w:left="0" w:right="0"/>
            <w:jc w:val="left"/>
          </w:pPr>
        </w:pPrChange>
      </w:pPr>
      <w:ins w:author="Baptista machado, Pedro" w:date="2021-01-27T09:48:25.316Z" w:id="1299520444">
        <w:r w:rsidRPr="26699ABE" w:rsidR="38417E58">
          <w:rPr>
            <w:rFonts w:ascii="Times New Roman" w:hAnsi="Times New Roman" w:eastAsia="Times New Roman" w:cs="Times New Roman"/>
            <w:b w:val="1"/>
            <w:bCs w:val="1"/>
            <w:sz w:val="27"/>
            <w:szCs w:val="27"/>
            <w:lang w:eastAsia="en-GB"/>
          </w:rPr>
          <w:t>Scenario 3</w:t>
        </w:r>
      </w:ins>
    </w:p>
    <w:p w:rsidR="26699ABE" w:rsidP="26699ABE" w:rsidRDefault="26699ABE" w14:paraId="70313757" w14:textId="6E1318FE">
      <w:pPr>
        <w:pStyle w:val="Normal"/>
        <w:bidi w:val="0"/>
        <w:spacing w:beforeAutospacing="on" w:afterAutospacing="on" w:line="240" w:lineRule="auto"/>
        <w:ind w:left="1620" w:right="0"/>
        <w:jc w:val="left"/>
        <w:rPr>
          <w:ins w:author="Baptista machado, Pedro" w:date="2021-01-27T09:46:55.754Z" w:id="772494163"/>
          <w:rFonts w:ascii="Times New Roman" w:hAnsi="Times New Roman" w:eastAsia="Times New Roman" w:cs="Times New Roman"/>
          <w:b w:val="1"/>
          <w:bCs w:val="1"/>
          <w:sz w:val="27"/>
          <w:szCs w:val="27"/>
          <w:lang w:eastAsia="en-GB"/>
        </w:rPr>
        <w:pPrChange w:author="Baptista machado, Pedro" w:date="2021-01-27T09:48:26.76Z">
          <w:pPr>
            <w:pStyle w:val="ListParagraph"/>
            <w:numPr>
              <w:ilvl w:val="2"/>
              <w:numId w:val="6"/>
            </w:numPr>
            <w:bidi w:val="0"/>
            <w:spacing w:beforeAutospacing="on" w:afterAutospacing="on" w:line="240" w:lineRule="auto"/>
            <w:ind w:right="0"/>
            <w:jc w:val="left"/>
          </w:pPr>
        </w:pPrChange>
      </w:pPr>
    </w:p>
    <w:p w:rsidR="26699ABE" w:rsidP="26699ABE" w:rsidRDefault="26699ABE" w14:paraId="2EEAF747" w14:textId="1A66A6B0">
      <w:pPr>
        <w:pStyle w:val="Normal"/>
        <w:spacing w:beforeAutospacing="on" w:afterAutospacing="on" w:line="240" w:lineRule="auto"/>
        <w:ind w:left="720"/>
        <w:outlineLvl w:val="2"/>
        <w:rPr>
          <w:ins w:author="Baptista machado, Pedro" w:date="2021-01-27T09:45:20.744Z" w:id="156534851"/>
          <w:rFonts w:ascii="Times New Roman" w:hAnsi="Times New Roman" w:eastAsia="Times New Roman" w:cs="Times New Roman"/>
          <w:b w:val="1"/>
          <w:bCs w:val="1"/>
          <w:sz w:val="27"/>
          <w:szCs w:val="27"/>
          <w:lang w:eastAsia="en-GB"/>
        </w:rPr>
      </w:pPr>
    </w:p>
    <w:p w:rsidR="26699ABE" w:rsidP="26699ABE" w:rsidRDefault="26699ABE" w14:paraId="068BB921" w14:textId="1864817D">
      <w:pPr>
        <w:pStyle w:val="Normal"/>
        <w:spacing w:beforeAutospacing="on" w:afterAutospacing="on" w:line="240" w:lineRule="auto"/>
        <w:ind w:left="0"/>
        <w:outlineLvl w:val="2"/>
        <w:rPr>
          <w:ins w:author="Baptista machado, Pedro" w:date="2021-01-27T09:45:20.955Z" w:id="560315146"/>
          <w:rFonts w:ascii="Times New Roman" w:hAnsi="Times New Roman" w:eastAsia="Times New Roman" w:cs="Times New Roman"/>
          <w:b w:val="1"/>
          <w:bCs w:val="1"/>
          <w:sz w:val="27"/>
          <w:szCs w:val="27"/>
          <w:lang w:eastAsia="en-GB"/>
        </w:rPr>
      </w:pPr>
    </w:p>
    <w:p w:rsidR="26699ABE" w:rsidP="26699ABE" w:rsidRDefault="26699ABE" w14:paraId="324FD2CB" w14:textId="661A1171">
      <w:pPr>
        <w:pStyle w:val="Normal"/>
        <w:spacing w:beforeAutospacing="on" w:afterAutospacing="on" w:line="240" w:lineRule="auto"/>
        <w:ind w:left="0"/>
        <w:outlineLvl w:val="2"/>
        <w:rPr>
          <w:ins w:author="Baptista machado, Pedro" w:date="2021-01-27T09:45:21.129Z" w:id="1497464783"/>
          <w:rFonts w:ascii="Times New Roman" w:hAnsi="Times New Roman" w:eastAsia="Times New Roman" w:cs="Times New Roman"/>
          <w:b w:val="1"/>
          <w:bCs w:val="1"/>
          <w:sz w:val="27"/>
          <w:szCs w:val="27"/>
          <w:lang w:eastAsia="en-GB"/>
        </w:rPr>
      </w:pPr>
    </w:p>
    <w:p w:rsidR="26699ABE" w:rsidP="26699ABE" w:rsidRDefault="26699ABE" w14:paraId="2CCACE80" w14:textId="2C2DA3B2">
      <w:pPr>
        <w:pStyle w:val="Normal"/>
        <w:spacing w:beforeAutospacing="on" w:afterAutospacing="on" w:line="240" w:lineRule="auto"/>
        <w:ind w:left="0"/>
        <w:outlineLvl w:val="2"/>
        <w:rPr>
          <w:ins w:author="Baptista machado, Pedro" w:date="2021-01-27T09:45:21.272Z" w:id="495261764"/>
          <w:rFonts w:ascii="Times New Roman" w:hAnsi="Times New Roman" w:eastAsia="Times New Roman" w:cs="Times New Roman"/>
          <w:b w:val="1"/>
          <w:bCs w:val="1"/>
          <w:sz w:val="27"/>
          <w:szCs w:val="27"/>
          <w:lang w:eastAsia="en-GB"/>
        </w:rPr>
      </w:pPr>
    </w:p>
    <w:p w:rsidR="26699ABE" w:rsidP="26699ABE" w:rsidRDefault="26699ABE" w14:paraId="5B323F1D" w14:textId="11DD9372">
      <w:pPr>
        <w:pStyle w:val="Normal"/>
        <w:spacing w:beforeAutospacing="on" w:afterAutospacing="on" w:line="240" w:lineRule="auto"/>
        <w:ind w:left="0"/>
        <w:outlineLvl w:val="2"/>
        <w:rPr>
          <w:ins w:author="Baptista machado, Pedro" w:date="2021-01-27T09:45:21.42Z" w:id="1176380804"/>
          <w:rFonts w:ascii="Times New Roman" w:hAnsi="Times New Roman" w:eastAsia="Times New Roman" w:cs="Times New Roman"/>
          <w:b w:val="1"/>
          <w:bCs w:val="1"/>
          <w:sz w:val="27"/>
          <w:szCs w:val="27"/>
          <w:lang w:eastAsia="en-GB"/>
        </w:rPr>
      </w:pPr>
    </w:p>
    <w:p w:rsidR="26699ABE" w:rsidP="26699ABE" w:rsidRDefault="26699ABE" w14:paraId="1E1D969A" w14:textId="582C95FF">
      <w:pPr>
        <w:pStyle w:val="Normal"/>
        <w:spacing w:beforeAutospacing="on" w:afterAutospacing="on" w:line="240" w:lineRule="auto"/>
        <w:ind w:left="0"/>
        <w:outlineLvl w:val="2"/>
        <w:rPr>
          <w:ins w:author="Baptista machado, Pedro" w:date="2021-01-27T09:45:18.077Z" w:id="271979955"/>
          <w:rFonts w:ascii="Times New Roman" w:hAnsi="Times New Roman" w:eastAsia="Times New Roman" w:cs="Times New Roman"/>
          <w:b w:val="1"/>
          <w:bCs w:val="1"/>
          <w:sz w:val="27"/>
          <w:szCs w:val="27"/>
          <w:lang w:eastAsia="en-GB"/>
        </w:rPr>
      </w:pPr>
    </w:p>
    <w:p w:rsidR="38417E58" w:rsidP="26699ABE" w:rsidRDefault="38417E58" w14:paraId="2EFC1318" w14:textId="53ED784F">
      <w:pPr>
        <w:pStyle w:val="ListParagraph"/>
        <w:numPr>
          <w:ilvl w:val="0"/>
          <w:numId w:val="4"/>
        </w:numPr>
        <w:spacing w:beforeAutospacing="on" w:afterAutospacing="on" w:line="240" w:lineRule="auto"/>
        <w:outlineLvl w:val="2"/>
        <w:rPr>
          <w:ins w:author="Baptista machado, Pedro" w:date="2021-01-27T09:38:04.533Z" w:id="1099001650"/>
          <w:rFonts w:ascii="Times New Roman" w:hAnsi="Times New Roman" w:eastAsia="Times New Roman" w:cs="Times New Roman" w:asciiTheme="minorAscii" w:hAnsiTheme="minorAscii" w:eastAsiaTheme="minorAscii" w:cstheme="minorAscii"/>
          <w:b w:val="1"/>
          <w:bCs w:val="1"/>
          <w:sz w:val="27"/>
          <w:szCs w:val="27"/>
          <w:lang w:eastAsia="en-GB"/>
        </w:rPr>
        <w:pPrChange w:author="Baptista machado, Pedro" w:date="2021-01-27T09:38:49.989Z">
          <w:pPr>
            <w:spacing w:beforeAutospacing="on" w:afterAutospacing="on" w:line="240" w:lineRule="auto"/>
          </w:pPr>
        </w:pPrChange>
      </w:pPr>
      <w:ins w:author="Baptista machado, Pedro" w:date="2021-01-27T09:46:49.14Z" w:id="822261131">
        <w:r w:rsidRPr="26699ABE" w:rsidR="38417E58">
          <w:rPr>
            <w:rFonts w:ascii="Times New Roman" w:hAnsi="Times New Roman" w:eastAsia="Times New Roman" w:cs="Times New Roman"/>
            <w:b w:val="1"/>
            <w:bCs w:val="1"/>
            <w:sz w:val="27"/>
            <w:szCs w:val="27"/>
            <w:lang w:eastAsia="en-GB"/>
          </w:rPr>
          <w:t>Use-Case Diagrams</w:t>
        </w:r>
      </w:ins>
    </w:p>
    <w:p w:rsidR="76D29B32" w:rsidP="26699ABE" w:rsidRDefault="76D29B32" w14:paraId="5125DA2F" w14:textId="5F4BDAD8">
      <w:pPr>
        <w:pStyle w:val="Normal"/>
        <w:spacing w:beforeAutospacing="on" w:afterAutospacing="on" w:line="240" w:lineRule="auto"/>
        <w:rPr>
          <w:ins w:author="Baptista machado, Pedro" w:date="2021-01-27T09:37:58.408Z" w:id="1463302577"/>
        </w:rPr>
      </w:pPr>
      <w:ins w:author="Baptista machado, Pedro" w:date="2021-01-27T09:38:45.273Z" w:id="1822104021">
        <w:r w:rsidR="76D29B32">
          <w:t>Please introduce the 3 Use-Case scenarios here</w:t>
        </w:r>
      </w:ins>
    </w:p>
    <w:p w:rsidR="26699ABE" w:rsidP="26699ABE" w:rsidRDefault="26699ABE" w14:paraId="3517FA7A" w14:textId="545A6389">
      <w:pPr>
        <w:spacing w:beforeAutospacing="on" w:afterAutospacing="on" w:line="240" w:lineRule="auto"/>
        <w:outlineLvl w:val="2"/>
        <w:rPr>
          <w:ins w:author="Baptista machado, Pedro" w:date="2021-01-27T09:37:58.746Z" w:id="915390794"/>
          <w:rFonts w:ascii="Times New Roman" w:hAnsi="Times New Roman" w:eastAsia="Times New Roman" w:cs="Times New Roman"/>
          <w:b w:val="1"/>
          <w:bCs w:val="1"/>
          <w:sz w:val="27"/>
          <w:szCs w:val="27"/>
          <w:lang w:eastAsia="en-GB"/>
        </w:rPr>
      </w:pPr>
    </w:p>
    <w:p w:rsidRPr="00A35152" w:rsidR="00A35152" w:rsidP="26699ABE" w:rsidRDefault="00A35152" w14:paraId="527D8707" w14:textId="3B9B736B">
      <w:pPr>
        <w:spacing w:before="100" w:beforeAutospacing="on" w:after="100" w:afterAutospacing="on" w:line="240" w:lineRule="auto"/>
        <w:outlineLvl w:val="2"/>
        <w:rPr>
          <w:rFonts w:ascii="Times New Roman" w:hAnsi="Times New Roman" w:eastAsia="Times New Roman" w:cs="Times New Roman"/>
          <w:b w:val="1"/>
          <w:bCs w:val="1"/>
          <w:sz w:val="27"/>
          <w:szCs w:val="27"/>
          <w:lang w:eastAsia="en-GB"/>
        </w:rPr>
      </w:pPr>
      <w:ins w:author="Baptista machado, Pedro" w:date="2021-01-27T09:38:53.908Z" w:id="275314902">
        <w:r w:rsidRPr="26699ABE" w:rsidR="22C7EF5A">
          <w:rPr>
            <w:rFonts w:ascii="Times New Roman" w:hAnsi="Times New Roman" w:eastAsia="Times New Roman" w:cs="Times New Roman"/>
            <w:b w:val="1"/>
            <w:bCs w:val="1"/>
            <w:sz w:val="27"/>
            <w:szCs w:val="27"/>
            <w:lang w:eastAsia="en-GB"/>
          </w:rPr>
          <w:t xml:space="preserve">1.1 </w:t>
        </w:r>
      </w:ins>
      <w:r w:rsidRPr="26699ABE" w:rsidR="00A35152">
        <w:rPr>
          <w:rFonts w:ascii="Times New Roman" w:hAnsi="Times New Roman" w:eastAsia="Times New Roman" w:cs="Times New Roman"/>
          <w:b w:val="1"/>
          <w:bCs w:val="1"/>
          <w:sz w:val="27"/>
          <w:szCs w:val="27"/>
          <w:lang w:eastAsia="en-GB"/>
        </w:rPr>
        <w:t>Login Us</w:t>
      </w:r>
      <w:commentRangeStart w:id="884070143"/>
      <w:r w:rsidRPr="26699ABE" w:rsidR="00A35152">
        <w:rPr>
          <w:rFonts w:ascii="Times New Roman" w:hAnsi="Times New Roman" w:eastAsia="Times New Roman" w:cs="Times New Roman"/>
          <w:b w:val="1"/>
          <w:bCs w:val="1"/>
          <w:sz w:val="27"/>
          <w:szCs w:val="27"/>
          <w:lang w:eastAsia="en-GB"/>
        </w:rPr>
        <w:t>e-Case</w:t>
      </w:r>
      <w:ins w:author="Baptista machado, Pedro" w:date="2021-01-27T09:37:54.918Z" w:id="1785429602">
        <w:r w:rsidRPr="26699ABE" w:rsidR="58B9BE41">
          <w:rPr>
            <w:rFonts w:ascii="Times New Roman" w:hAnsi="Times New Roman" w:eastAsia="Times New Roman" w:cs="Times New Roman"/>
            <w:b w:val="1"/>
            <w:bCs w:val="1"/>
            <w:sz w:val="27"/>
            <w:szCs w:val="27"/>
            <w:lang w:eastAsia="en-GB"/>
          </w:rPr>
          <w:t xml:space="preserve"> scenario</w:t>
        </w:r>
      </w:ins>
      <w:commentRangeEnd w:id="884070143"/>
      <w:r>
        <w:rPr>
          <w:rStyle w:val="CommentReference"/>
        </w:rPr>
        <w:commentReference w:id="884070143"/>
      </w:r>
      <w:del w:author="Baptista machado, Pedro" w:date="2021-01-27T09:38:57.192Z" w:id="172886071">
        <w:r w:rsidRPr="26699ABE" w:rsidDel="00A35152">
          <w:rPr>
            <w:rFonts w:ascii="Times New Roman" w:hAnsi="Times New Roman" w:eastAsia="Times New Roman" w:cs="Times New Roman"/>
            <w:b w:val="1"/>
            <w:bCs w:val="1"/>
            <w:sz w:val="27"/>
            <w:szCs w:val="27"/>
            <w:lang w:eastAsia="en-GB"/>
          </w:rPr>
          <w:delText>:</w:delText>
        </w:r>
      </w:del>
    </w:p>
    <w:p w:rsidR="00A35152" w:rsidP="26699ABE" w:rsidRDefault="009F7FDE" w14:paraId="75CB17F6" w14:textId="0FC31375">
      <w:pPr>
        <w:pStyle w:val="Normal"/>
        <w:rPr>
          <w:ins w:author="Baptista machado, Pedro" w:date="2021-01-27T09:28:23.732Z" w:id="177643235"/>
        </w:rPr>
      </w:pPr>
      <w:commentRangeStart w:id="1917263101"/>
      <w:r w:rsidR="103FDB57">
        <w:drawing>
          <wp:inline wp14:editId="0898B1B8" wp14:anchorId="586C8873">
            <wp:extent cx="7591426" cy="2546350"/>
            <wp:effectExtent l="0" t="0" r="9525"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cea9a7219a6747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591426" cy="2546350"/>
                    </a:xfrm>
                    <a:prstGeom prst="rect">
                      <a:avLst/>
                    </a:prstGeom>
                  </pic:spPr>
                </pic:pic>
              </a:graphicData>
            </a:graphic>
          </wp:inline>
        </w:drawing>
      </w:r>
      <w:commentRangeEnd w:id="1917263101"/>
      <w:r>
        <w:rPr>
          <w:rStyle w:val="CommentReference"/>
        </w:rPr>
        <w:commentReference w:id="1917263101"/>
      </w:r>
    </w:p>
    <w:p w:rsidR="00A35152" w:rsidP="26699ABE" w:rsidRDefault="009F7FDE" w14:paraId="789DAA11" w14:textId="30D6A7F7">
      <w:pPr>
        <w:pStyle w:val="Normal"/>
        <w:rPr>
          <w:ins w:author="Baptista machado, Pedro" w:date="2021-01-27T09:28:24.264Z" w:id="852398445"/>
        </w:rPr>
      </w:pPr>
      <w:commentRangeStart w:id="2146341570"/>
      <w:ins w:author="Baptista machado, Pedro" w:date="2021-01-27T09:28:30.908Z" w:id="368702362">
        <w:r w:rsidR="103FDB57">
          <w:rPr/>
          <w:t>Figure 1: …</w:t>
        </w:r>
      </w:ins>
      <w:commentRangeEnd w:id="2146341570"/>
      <w:r>
        <w:rPr>
          <w:rStyle w:val="CommentReference"/>
        </w:rPr>
        <w:commentReference w:id="2146341570"/>
      </w:r>
      <w:ins w:author="Baptista machado, Pedro" w:date="2021-01-27T09:28:30.908Z" w:id="1641391657">
        <w:r w:rsidR="103FDB57">
          <w:rPr/>
          <w:t>.</w:t>
        </w:r>
      </w:ins>
    </w:p>
    <w:p w:rsidR="00A35152" w:rsidP="26699ABE" w:rsidRDefault="009F7FDE" w14:paraId="00441F94" w14:textId="1D4822F0">
      <w:pPr>
        <w:pStyle w:val="Normal"/>
        <w:rPr>
          <w:rFonts w:ascii="Times New Roman" w:hAnsi="Times New Roman" w:eastAsia="Times New Roman" w:cs="Times New Roman"/>
          <w:b w:val="1"/>
          <w:bCs w:val="1"/>
          <w:sz w:val="27"/>
          <w:szCs w:val="27"/>
          <w:lang w:eastAsia="en-GB"/>
        </w:rPr>
      </w:pPr>
      <w:ins w:author="Baptista machado, Pedro" w:date="2021-01-27T09:38:15.879Z" w:id="128138310">
        <w:r w:rsidR="4C94F580">
          <w:rPr/>
          <w:t>F</w:t>
        </w:r>
      </w:ins>
      <w:ins w:author="Baptista machado, Pedro" w:date="2021-01-27T09:28:49.328Z" w:id="82086153">
        <w:r w:rsidR="103FDB57">
          <w:rPr/>
          <w:t xml:space="preserve">igure 1 shows </w:t>
        </w:r>
      </w:ins>
      <w:del w:author="Baptista machado, Pedro" w:date="2021-01-27T09:28:42.459Z" w:id="569974049">
        <w:r w:rsidDel="009F7FDE">
          <w:delText>This diagram looks into</w:delText>
        </w:r>
      </w:del>
      <w:r w:rsidR="009F7FDE">
        <w:rPr/>
        <w:t xml:space="preserve"> the </w:t>
      </w:r>
      <w:del w:author="Baptista machado, Pedro" w:date="2021-01-27T09:29:07.381Z" w:id="317899709">
        <w:r w:rsidDel="009F7FDE">
          <w:delText>process of a user attempting to login into their account on the application</w:delText>
        </w:r>
      </w:del>
      <w:ins w:author="Baptista machado, Pedro" w:date="2021-01-27T09:29:10.875Z" w:id="2084110112">
        <w:r w:rsidR="61101F70">
          <w:rPr/>
          <w:t>login process</w:t>
        </w:r>
      </w:ins>
      <w:r w:rsidR="009F7FDE">
        <w:rPr/>
        <w:t xml:space="preserve">. </w:t>
      </w:r>
      <w:del w:author="Baptista machado, Pedro" w:date="2021-01-27T09:29:22.657Z" w:id="223536158">
        <w:r w:rsidDel="009F7FDE">
          <w:delText>Assuming</w:delText>
        </w:r>
      </w:del>
      <w:r w:rsidR="009F7FDE">
        <w:rPr/>
        <w:t xml:space="preserve"> </w:t>
      </w:r>
      <w:del w:author="Baptista machado, Pedro" w:date="2021-01-27T09:29:29.051Z" w:id="1995708902">
        <w:r w:rsidDel="009F7FDE">
          <w:delText xml:space="preserve">that the </w:delText>
        </w:r>
      </w:del>
      <w:commentRangeStart w:id="1469763194"/>
      <w:ins w:author="Baptista machado, Pedro" w:date="2021-01-27T09:29:44.793Z" w:id="829545294">
        <w:r w:rsidR="723A4A72">
          <w:rPr/>
          <w:t xml:space="preserve">The Use-case scenario assumes that the </w:t>
        </w:r>
      </w:ins>
      <w:r w:rsidR="009F7FDE">
        <w:rPr/>
        <w:t xml:space="preserve">user is </w:t>
      </w:r>
      <w:del w:author="Baptista machado, Pedro" w:date="2021-01-27T09:30:13.833Z" w:id="287861492">
        <w:r w:rsidDel="009F7FDE">
          <w:delText>an existing user</w:delText>
        </w:r>
      </w:del>
      <w:ins w:author="Baptista machado, Pedro" w:date="2021-01-27T09:30:40.606Z" w:id="1620094353">
        <w:r w:rsidR="430A8E8C">
          <w:rPr/>
          <w:t>valid and that the user will use the credentials to login into the system</w:t>
        </w:r>
      </w:ins>
      <w:del w:author="Baptista machado, Pedro" w:date="2021-01-27T09:29:59.604Z" w:id="1278246280">
        <w:r w:rsidDel="009F7FDE">
          <w:delText>, they can use their credentials to log in</w:delText>
        </w:r>
      </w:del>
      <w:r w:rsidR="009F7FDE">
        <w:rPr/>
        <w:t xml:space="preserve">. </w:t>
      </w:r>
      <w:del w:author="Baptista machado, Pedro" w:date="2021-01-27T09:30:47.948Z" w:id="481914477">
        <w:r w:rsidDel="009F7FDE">
          <w:delText>Their credentials are then authe</w:delText>
        </w:r>
        <w:r w:rsidDel="009F7FDE">
          <w:delText>nticated against the data stored within the credentials database</w:delText>
        </w:r>
      </w:del>
      <w:ins w:author="Baptista machado, Pedro" w:date="2021-01-27T09:30:59.948Z" w:id="2094353223">
        <w:r w:rsidR="30DF2FA4">
          <w:rPr/>
          <w:t>The crede</w:t>
        </w:r>
      </w:ins>
      <w:ins w:author="Baptista machado, Pedro" w:date="2021-01-27T09:31:54.168Z" w:id="1217163771">
        <w:r w:rsidR="30DF2FA4">
          <w:rPr/>
          <w:t xml:space="preserve">ntials introduced by the user are then </w:t>
        </w:r>
        <w:r w:rsidR="5A40E153">
          <w:rPr/>
          <w:t xml:space="preserve">validated by the </w:t>
        </w:r>
      </w:ins>
      <w:commentRangeStart w:id="145399151"/>
      <w:ins w:author="Baptista machado, Pedro" w:date="2021-01-27T09:31:54.168Z" w:id="1768159710">
        <w:r w:rsidR="5A40E153">
          <w:rPr/>
          <w:t>database</w:t>
        </w:r>
      </w:ins>
      <w:commentRangeEnd w:id="145399151"/>
      <w:r>
        <w:rPr>
          <w:rStyle w:val="CommentReference"/>
        </w:rPr>
        <w:commentReference w:id="145399151"/>
      </w:r>
      <w:commentRangeEnd w:id="1469763194"/>
      <w:r>
        <w:rPr>
          <w:rStyle w:val="CommentReference"/>
        </w:rPr>
        <w:commentReference w:id="1469763194"/>
      </w:r>
      <w:r w:rsidR="009F7FDE">
        <w:rPr/>
        <w:t>.</w:t>
      </w:r>
      <w:r w:rsidR="00A35152">
        <w:rPr>
          <w:rFonts w:ascii="Times New Roman" w:hAnsi="Times New Roman" w:eastAsia="Times New Roman" w:cs="Times New Roman"/>
          <w:b w:val="1"/>
          <w:bCs w:val="1"/>
          <w:sz w:val="27"/>
          <w:szCs w:val="27"/>
          <w:lang w:eastAsia="en-GB"/>
        </w:rPr>
        <w:br w:type="page"/>
      </w:r>
    </w:p>
    <w:p w:rsidRPr="00A35152" w:rsidR="00A35152" w:rsidP="26699ABE" w:rsidRDefault="00A35152" w14:paraId="0669E53C" w14:textId="3364BB85">
      <w:pPr>
        <w:spacing w:before="100" w:beforeAutospacing="on" w:after="100" w:afterAutospacing="on" w:line="240" w:lineRule="auto"/>
        <w:outlineLvl w:val="2"/>
        <w:rPr>
          <w:rFonts w:ascii="Times New Roman" w:hAnsi="Times New Roman" w:eastAsia="Times New Roman" w:cs="Times New Roman"/>
          <w:b w:val="1"/>
          <w:bCs w:val="1"/>
          <w:sz w:val="27"/>
          <w:szCs w:val="27"/>
          <w:lang w:eastAsia="en-GB"/>
        </w:rPr>
      </w:pPr>
      <w:ins w:author="Baptista machado, Pedro" w:date="2021-01-27T09:39:07.726Z" w:id="1677070364">
        <w:r w:rsidRPr="26699ABE" w:rsidR="510942BC">
          <w:rPr>
            <w:rFonts w:ascii="Times New Roman" w:hAnsi="Times New Roman" w:eastAsia="Times New Roman" w:cs="Times New Roman"/>
            <w:b w:val="1"/>
            <w:bCs w:val="1"/>
            <w:sz w:val="27"/>
            <w:szCs w:val="27"/>
            <w:lang w:eastAsia="en-GB"/>
          </w:rPr>
          <w:t xml:space="preserve">1.2. </w:t>
        </w:r>
      </w:ins>
      <w:r w:rsidRPr="26699ABE" w:rsidR="00A35152">
        <w:rPr>
          <w:rFonts w:ascii="Times New Roman" w:hAnsi="Times New Roman" w:eastAsia="Times New Roman" w:cs="Times New Roman"/>
          <w:b w:val="1"/>
          <w:bCs w:val="1"/>
          <w:sz w:val="27"/>
          <w:szCs w:val="27"/>
          <w:lang w:eastAsia="en-GB"/>
        </w:rPr>
        <w:t>Send Message Use-Case</w:t>
      </w:r>
      <w:ins w:author="Baptista machado, Pedro" w:date="2021-01-27T09:33:47.398Z" w:id="2123752342">
        <w:r w:rsidRPr="26699ABE" w:rsidR="15F8DF55">
          <w:rPr>
            <w:rFonts w:ascii="Times New Roman" w:hAnsi="Times New Roman" w:eastAsia="Times New Roman" w:cs="Times New Roman"/>
            <w:b w:val="1"/>
            <w:bCs w:val="1"/>
            <w:sz w:val="27"/>
            <w:szCs w:val="27"/>
            <w:lang w:eastAsia="en-GB"/>
          </w:rPr>
          <w:t xml:space="preserve"> </w:t>
        </w:r>
      </w:ins>
      <w:commentRangeStart w:id="1608911900"/>
      <w:ins w:author="Baptista machado, Pedro" w:date="2021-01-27T09:33:47.398Z" w:id="373024631">
        <w:r w:rsidRPr="26699ABE" w:rsidR="15F8DF55">
          <w:rPr>
            <w:rFonts w:ascii="Times New Roman" w:hAnsi="Times New Roman" w:eastAsia="Times New Roman" w:cs="Times New Roman"/>
            <w:b w:val="1"/>
            <w:bCs w:val="1"/>
            <w:sz w:val="27"/>
            <w:szCs w:val="27"/>
            <w:lang w:eastAsia="en-GB"/>
          </w:rPr>
          <w:t>scenario</w:t>
        </w:r>
      </w:ins>
      <w:r w:rsidRPr="26699ABE" w:rsidR="00A35152">
        <w:rPr>
          <w:rFonts w:ascii="Times New Roman" w:hAnsi="Times New Roman" w:eastAsia="Times New Roman" w:cs="Times New Roman"/>
          <w:b w:val="1"/>
          <w:bCs w:val="1"/>
          <w:sz w:val="27"/>
          <w:szCs w:val="27"/>
          <w:lang w:eastAsia="en-GB"/>
        </w:rPr>
        <w:t>:</w:t>
      </w:r>
      <w:commentRangeEnd w:id="1608911900"/>
      <w:r>
        <w:rPr>
          <w:rStyle w:val="CommentReference"/>
        </w:rPr>
        <w:commentReference w:id="1608911900"/>
      </w:r>
    </w:p>
    <w:p w:rsidRPr="00A35152" w:rsidR="00A35152" w:rsidP="26699ABE" w:rsidRDefault="00A35152" w14:paraId="278BDF94" w14:textId="1FBBAC02">
      <w:pPr>
        <w:spacing w:before="100" w:beforeAutospacing="on" w:after="100" w:afterAutospacing="on" w:line="240" w:lineRule="auto"/>
        <w:rPr>
          <w:rFonts w:ascii="Times New Roman" w:hAnsi="Times New Roman" w:eastAsia="Times New Roman" w:cs="Times New Roman"/>
          <w:sz w:val="24"/>
          <w:szCs w:val="24"/>
          <w:lang w:eastAsia="en-GB"/>
        </w:rPr>
      </w:pPr>
      <w:del w:author="Baptista machado, Pedro" w:date="2021-01-27T09:33:51.896Z" w:id="401200562">
        <w:r w:rsidRPr="26699ABE" w:rsidDel="00A35152">
          <w:rPr>
            <w:rFonts w:ascii="Times New Roman" w:hAnsi="Times New Roman" w:eastAsia="Times New Roman" w:cs="Times New Roman"/>
            <w:sz w:val="24"/>
            <w:szCs w:val="24"/>
            <w:lang w:eastAsia="en-GB"/>
          </w:rPr>
          <w:delText>When a</w:delText>
        </w:r>
      </w:del>
      <w:commentRangeStart w:id="1681540802"/>
      <w:ins w:author="Baptista machado, Pedro" w:date="2021-01-27T09:33:51.937Z" w:id="708668432">
        <w:r w:rsidRPr="26699ABE" w:rsidR="4D7D3CB1">
          <w:rPr>
            <w:rFonts w:ascii="Times New Roman" w:hAnsi="Times New Roman" w:eastAsia="Times New Roman" w:cs="Times New Roman"/>
            <w:sz w:val="24"/>
            <w:szCs w:val="24"/>
            <w:lang w:eastAsia="en-GB"/>
          </w:rPr>
          <w:t>A</w:t>
        </w:r>
      </w:ins>
      <w:r w:rsidRPr="26699ABE" w:rsidR="00A35152">
        <w:rPr>
          <w:rFonts w:ascii="Times New Roman" w:hAnsi="Times New Roman" w:eastAsia="Times New Roman" w:cs="Times New Roman"/>
          <w:sz w:val="24"/>
          <w:szCs w:val="24"/>
          <w:lang w:eastAsia="en-GB"/>
        </w:rPr>
        <w:t xml:space="preserve"> user attempts to send a message, the system will first need to validate their connection to ensure that </w:t>
      </w:r>
      <w:del w:author="Baptista machado, Pedro" w:date="2021-01-27T09:34:05.442Z" w:id="569189126">
        <w:r w:rsidRPr="26699ABE" w:rsidDel="00A35152">
          <w:rPr>
            <w:rFonts w:ascii="Times New Roman" w:hAnsi="Times New Roman" w:eastAsia="Times New Roman" w:cs="Times New Roman"/>
            <w:sz w:val="24"/>
            <w:szCs w:val="24"/>
            <w:lang w:eastAsia="en-GB"/>
          </w:rPr>
          <w:delText xml:space="preserve">they </w:delText>
        </w:r>
      </w:del>
      <w:ins w:author="Baptista machado, Pedro" w:date="2021-01-27T09:34:10.486Z" w:id="1222149881">
        <w:r w:rsidRPr="26699ABE" w:rsidR="230C20B1">
          <w:rPr>
            <w:rFonts w:ascii="Times New Roman" w:hAnsi="Times New Roman" w:eastAsia="Times New Roman" w:cs="Times New Roman"/>
            <w:sz w:val="24"/>
            <w:szCs w:val="24"/>
            <w:lang w:eastAsia="en-GB"/>
          </w:rPr>
          <w:t xml:space="preserve">the target user is </w:t>
        </w:r>
      </w:ins>
      <w:del w:author="Baptista machado, Pedro" w:date="2021-01-27T09:34:12.265Z" w:id="230047623">
        <w:r w:rsidRPr="26699ABE" w:rsidDel="00A35152">
          <w:rPr>
            <w:rFonts w:ascii="Times New Roman" w:hAnsi="Times New Roman" w:eastAsia="Times New Roman" w:cs="Times New Roman"/>
            <w:sz w:val="24"/>
            <w:szCs w:val="24"/>
            <w:lang w:eastAsia="en-GB"/>
          </w:rPr>
          <w:delText>are</w:delText>
        </w:r>
      </w:del>
      <w:r w:rsidRPr="26699ABE" w:rsidR="00A35152">
        <w:rPr>
          <w:rFonts w:ascii="Times New Roman" w:hAnsi="Times New Roman" w:eastAsia="Times New Roman" w:cs="Times New Roman"/>
          <w:sz w:val="24"/>
          <w:szCs w:val="24"/>
          <w:lang w:eastAsia="en-GB"/>
        </w:rPr>
        <w:t xml:space="preserve"> online and connected to the </w:t>
      </w:r>
      <w:ins w:author="Baptista machado, Pedro" w:date="2021-01-27T09:34:27.699Z" w:id="1636081470">
        <w:r w:rsidRPr="26699ABE" w:rsidR="56F20819">
          <w:rPr>
            <w:rFonts w:ascii="Times New Roman" w:hAnsi="Times New Roman" w:eastAsia="Times New Roman" w:cs="Times New Roman"/>
            <w:sz w:val="24"/>
            <w:szCs w:val="24"/>
            <w:lang w:eastAsia="en-GB"/>
          </w:rPr>
          <w:t>broker</w:t>
        </w:r>
      </w:ins>
      <w:del w:author="Baptista machado, Pedro" w:date="2021-01-27T09:34:17.13Z" w:id="1808246661">
        <w:r w:rsidRPr="26699ABE" w:rsidDel="00A35152">
          <w:rPr>
            <w:rFonts w:ascii="Times New Roman" w:hAnsi="Times New Roman" w:eastAsia="Times New Roman" w:cs="Times New Roman"/>
            <w:sz w:val="24"/>
            <w:szCs w:val="24"/>
            <w:lang w:eastAsia="en-GB"/>
          </w:rPr>
          <w:delText>server</w:delText>
        </w:r>
      </w:del>
      <w:r w:rsidRPr="26699ABE" w:rsidR="00A35152">
        <w:rPr>
          <w:rFonts w:ascii="Times New Roman" w:hAnsi="Times New Roman" w:eastAsia="Times New Roman" w:cs="Times New Roman"/>
          <w:sz w:val="24"/>
          <w:szCs w:val="24"/>
          <w:lang w:eastAsia="en-GB"/>
        </w:rPr>
        <w:t>:</w:t>
      </w:r>
    </w:p>
    <w:p w:rsidRPr="00A35152" w:rsidR="00A35152" w:rsidP="00A35152" w:rsidRDefault="00A35152" w14:paraId="3C0CEDC2" w14:textId="7777777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GB"/>
        </w:rPr>
      </w:pPr>
      <w:r w:rsidRPr="00A35152">
        <w:rPr>
          <w:rFonts w:ascii="Times New Roman" w:hAnsi="Times New Roman" w:eastAsia="Times New Roman" w:cs="Times New Roman"/>
          <w:sz w:val="24"/>
          <w:szCs w:val="24"/>
          <w:lang w:eastAsia="en-GB"/>
        </w:rPr>
        <w:t>If the user is online:</w:t>
      </w:r>
    </w:p>
    <w:p w:rsidRPr="00A35152" w:rsidR="00A35152" w:rsidP="26699ABE" w:rsidRDefault="00A35152" w14:paraId="5709FFC5" w14:textId="0DB85033">
      <w:pPr>
        <w:numPr>
          <w:ilvl w:val="1"/>
          <w:numId w:val="2"/>
        </w:numPr>
        <w:spacing w:before="100" w:beforeAutospacing="on" w:after="100" w:afterAutospacing="on" w:line="240" w:lineRule="auto"/>
        <w:rPr>
          <w:rFonts w:ascii="Times New Roman" w:hAnsi="Times New Roman" w:eastAsia="Times New Roman" w:cs="Times New Roman"/>
          <w:sz w:val="24"/>
          <w:szCs w:val="24"/>
          <w:lang w:eastAsia="en-GB"/>
        </w:rPr>
      </w:pPr>
      <w:del w:author="Baptista machado, Pedro" w:date="2021-01-27T09:34:36.408Z" w:id="2050761240">
        <w:r w:rsidRPr="26699ABE" w:rsidDel="00A35152">
          <w:rPr>
            <w:rFonts w:ascii="Times New Roman" w:hAnsi="Times New Roman" w:eastAsia="Times New Roman" w:cs="Times New Roman"/>
            <w:sz w:val="24"/>
            <w:szCs w:val="24"/>
            <w:lang w:eastAsia="en-GB"/>
          </w:rPr>
          <w:delText xml:space="preserve">Their </w:delText>
        </w:r>
      </w:del>
      <w:ins w:author="Baptista machado, Pedro" w:date="2021-01-27T09:34:38.634Z" w:id="1158606914">
        <w:r w:rsidRPr="26699ABE" w:rsidR="443DE03A">
          <w:rPr>
            <w:rFonts w:ascii="Times New Roman" w:hAnsi="Times New Roman" w:eastAsia="Times New Roman" w:cs="Times New Roman"/>
            <w:sz w:val="24"/>
            <w:szCs w:val="24"/>
            <w:lang w:eastAsia="en-GB"/>
          </w:rPr>
          <w:t xml:space="preserve">The source </w:t>
        </w:r>
      </w:ins>
      <w:r w:rsidRPr="26699ABE" w:rsidR="00A35152">
        <w:rPr>
          <w:rFonts w:ascii="Times New Roman" w:hAnsi="Times New Roman" w:eastAsia="Times New Roman" w:cs="Times New Roman"/>
          <w:sz w:val="24"/>
          <w:szCs w:val="24"/>
          <w:lang w:eastAsia="en-GB"/>
        </w:rPr>
        <w:t xml:space="preserve">message is </w:t>
      </w:r>
      <w:r w:rsidRPr="26699ABE" w:rsidR="00A35152">
        <w:rPr>
          <w:rFonts w:ascii="Times New Roman" w:hAnsi="Times New Roman" w:eastAsia="Times New Roman" w:cs="Times New Roman"/>
          <w:sz w:val="24"/>
          <w:szCs w:val="24"/>
          <w:lang w:eastAsia="en-GB"/>
        </w:rPr>
        <w:t>sent,</w:t>
      </w:r>
      <w:r w:rsidRPr="26699ABE" w:rsidR="00A35152">
        <w:rPr>
          <w:rFonts w:ascii="Times New Roman" w:hAnsi="Times New Roman" w:eastAsia="Times New Roman" w:cs="Times New Roman"/>
          <w:sz w:val="24"/>
          <w:szCs w:val="24"/>
          <w:lang w:eastAsia="en-GB"/>
        </w:rPr>
        <w:t xml:space="preserve"> and </w:t>
      </w:r>
      <w:del w:author="Baptista machado, Pedro" w:date="2021-01-27T09:34:43.954Z" w:id="579908263">
        <w:r w:rsidRPr="26699ABE" w:rsidDel="00A35152">
          <w:rPr>
            <w:rFonts w:ascii="Times New Roman" w:hAnsi="Times New Roman" w:eastAsia="Times New Roman" w:cs="Times New Roman"/>
            <w:sz w:val="24"/>
            <w:szCs w:val="24"/>
            <w:lang w:eastAsia="en-GB"/>
          </w:rPr>
          <w:delText xml:space="preserve">their </w:delText>
        </w:r>
      </w:del>
      <w:ins w:author="Baptista machado, Pedro" w:date="2021-01-27T09:34:47.166Z" w:id="1519786652">
        <w:r w:rsidRPr="26699ABE" w:rsidR="14D14964">
          <w:rPr>
            <w:rFonts w:ascii="Times New Roman" w:hAnsi="Times New Roman" w:eastAsia="Times New Roman" w:cs="Times New Roman"/>
            <w:sz w:val="24"/>
            <w:szCs w:val="24"/>
            <w:lang w:eastAsia="en-GB"/>
          </w:rPr>
          <w:t xml:space="preserve">the source </w:t>
        </w:r>
      </w:ins>
      <w:r w:rsidRPr="26699ABE" w:rsidR="00A35152">
        <w:rPr>
          <w:rFonts w:ascii="Times New Roman" w:hAnsi="Times New Roman" w:eastAsia="Times New Roman" w:cs="Times New Roman"/>
          <w:sz w:val="24"/>
          <w:szCs w:val="24"/>
          <w:lang w:eastAsia="en-GB"/>
        </w:rPr>
        <w:t>chat</w:t>
      </w:r>
      <w:ins w:author="Baptista machado, Pedro" w:date="2021-01-27T09:34:50.539Z" w:id="571959012">
        <w:r w:rsidRPr="26699ABE" w:rsidR="2D8E8839">
          <w:rPr>
            <w:rFonts w:ascii="Times New Roman" w:hAnsi="Times New Roman" w:eastAsia="Times New Roman" w:cs="Times New Roman"/>
            <w:sz w:val="24"/>
            <w:szCs w:val="24"/>
            <w:lang w:eastAsia="en-GB"/>
          </w:rPr>
          <w:t xml:space="preserve"> history</w:t>
        </w:r>
      </w:ins>
      <w:r w:rsidRPr="26699ABE" w:rsidR="00A35152">
        <w:rPr>
          <w:rFonts w:ascii="Times New Roman" w:hAnsi="Times New Roman" w:eastAsia="Times New Roman" w:cs="Times New Roman"/>
          <w:sz w:val="24"/>
          <w:szCs w:val="24"/>
          <w:lang w:eastAsia="en-GB"/>
        </w:rPr>
        <w:t xml:space="preserve"> is updated</w:t>
      </w:r>
    </w:p>
    <w:p w:rsidRPr="00A35152" w:rsidR="00A35152" w:rsidP="26699ABE" w:rsidRDefault="00A35152" w14:paraId="35A60FAB" w14:textId="3F1048B6">
      <w:pPr>
        <w:numPr>
          <w:ilvl w:val="1"/>
          <w:numId w:val="2"/>
        </w:numPr>
        <w:spacing w:before="100" w:beforeAutospacing="on" w:after="100" w:afterAutospacing="on" w:line="240" w:lineRule="auto"/>
        <w:rPr>
          <w:rFonts w:ascii="Times New Roman" w:hAnsi="Times New Roman" w:eastAsia="Times New Roman" w:cs="Times New Roman"/>
          <w:sz w:val="24"/>
          <w:szCs w:val="24"/>
          <w:lang w:eastAsia="en-GB"/>
        </w:rPr>
      </w:pPr>
      <w:r w:rsidRPr="26699ABE" w:rsidR="00A35152">
        <w:rPr>
          <w:rFonts w:ascii="Times New Roman" w:hAnsi="Times New Roman" w:eastAsia="Times New Roman" w:cs="Times New Roman"/>
          <w:sz w:val="24"/>
          <w:szCs w:val="24"/>
          <w:lang w:eastAsia="en-GB"/>
        </w:rPr>
        <w:t xml:space="preserve">The </w:t>
      </w:r>
      <w:del w:author="Baptista machado, Pedro" w:date="2021-01-27T09:35:03.178Z" w:id="970863340">
        <w:r w:rsidRPr="26699ABE" w:rsidDel="00A35152">
          <w:rPr>
            <w:rFonts w:ascii="Times New Roman" w:hAnsi="Times New Roman" w:eastAsia="Times New Roman" w:cs="Times New Roman"/>
            <w:sz w:val="24"/>
            <w:szCs w:val="24"/>
            <w:lang w:eastAsia="en-GB"/>
          </w:rPr>
          <w:delText>contact they</w:delText>
        </w:r>
      </w:del>
      <w:ins w:author="Baptista machado, Pedro" w:date="2021-01-27T09:35:19.755Z" w:id="1012659910">
        <w:r w:rsidRPr="26699ABE" w:rsidR="2929CE0C">
          <w:rPr>
            <w:rFonts w:ascii="Times New Roman" w:hAnsi="Times New Roman" w:eastAsia="Times New Roman" w:cs="Times New Roman"/>
            <w:sz w:val="24"/>
            <w:szCs w:val="24"/>
            <w:lang w:eastAsia="en-GB"/>
          </w:rPr>
          <w:t>target user history</w:t>
        </w:r>
      </w:ins>
      <w:r w:rsidRPr="26699ABE" w:rsidR="00A35152">
        <w:rPr>
          <w:rFonts w:ascii="Times New Roman" w:hAnsi="Times New Roman" w:eastAsia="Times New Roman" w:cs="Times New Roman"/>
          <w:sz w:val="24"/>
          <w:szCs w:val="24"/>
          <w:lang w:eastAsia="en-GB"/>
        </w:rPr>
        <w:t xml:space="preserve"> </w:t>
      </w:r>
      <w:del w:author="Baptista machado, Pedro" w:date="2021-01-27T09:35:30.17Z" w:id="1213729231">
        <w:r w:rsidRPr="26699ABE" w:rsidDel="00A35152">
          <w:rPr>
            <w:rFonts w:ascii="Times New Roman" w:hAnsi="Times New Roman" w:eastAsia="Times New Roman" w:cs="Times New Roman"/>
            <w:sz w:val="24"/>
            <w:szCs w:val="24"/>
            <w:lang w:eastAsia="en-GB"/>
          </w:rPr>
          <w:delText>are talking to is notified</w:delText>
        </w:r>
      </w:del>
      <w:ins w:author="Baptista machado, Pedro" w:date="2021-01-27T09:35:34.827Z" w:id="71870463">
        <w:r w:rsidRPr="26699ABE" w:rsidR="65C8FEF5">
          <w:rPr>
            <w:rFonts w:ascii="Times New Roman" w:hAnsi="Times New Roman" w:eastAsia="Times New Roman" w:cs="Times New Roman"/>
            <w:sz w:val="24"/>
            <w:szCs w:val="24"/>
            <w:lang w:eastAsia="en-GB"/>
          </w:rPr>
          <w:t>is also updated</w:t>
        </w:r>
      </w:ins>
    </w:p>
    <w:p w:rsidRPr="00A35152" w:rsidR="00A35152" w:rsidP="26699ABE" w:rsidRDefault="00A35152" w14:paraId="3EB3EA90" w14:textId="4ECFE17B">
      <w:pPr>
        <w:numPr>
          <w:ilvl w:val="1"/>
          <w:numId w:val="2"/>
        </w:numPr>
        <w:spacing w:before="100" w:beforeAutospacing="on" w:after="100" w:afterAutospacing="on" w:line="240" w:lineRule="auto"/>
        <w:rPr>
          <w:rFonts w:ascii="Times New Roman" w:hAnsi="Times New Roman" w:eastAsia="Times New Roman" w:cs="Times New Roman"/>
          <w:sz w:val="24"/>
          <w:szCs w:val="24"/>
          <w:lang w:eastAsia="en-GB"/>
        </w:rPr>
      </w:pPr>
      <w:r w:rsidRPr="26699ABE" w:rsidR="00A35152">
        <w:rPr>
          <w:rFonts w:ascii="Times New Roman" w:hAnsi="Times New Roman" w:eastAsia="Times New Roman" w:cs="Times New Roman"/>
          <w:sz w:val="24"/>
          <w:szCs w:val="24"/>
          <w:lang w:eastAsia="en-GB"/>
        </w:rPr>
        <w:t>The</w:t>
      </w:r>
      <w:del w:author="Baptista machado, Pedro" w:date="2021-01-27T09:35:43.658Z" w:id="1370213127">
        <w:r w:rsidRPr="26699ABE" w:rsidDel="00A35152">
          <w:rPr>
            <w:rFonts w:ascii="Times New Roman" w:hAnsi="Times New Roman" w:eastAsia="Times New Roman" w:cs="Times New Roman"/>
            <w:sz w:val="24"/>
            <w:szCs w:val="24"/>
            <w:lang w:eastAsia="en-GB"/>
          </w:rPr>
          <w:delText>ir</w:delText>
        </w:r>
      </w:del>
      <w:r w:rsidRPr="26699ABE" w:rsidR="00A35152">
        <w:rPr>
          <w:rFonts w:ascii="Times New Roman" w:hAnsi="Times New Roman" w:eastAsia="Times New Roman" w:cs="Times New Roman"/>
          <w:sz w:val="24"/>
          <w:szCs w:val="24"/>
          <w:lang w:eastAsia="en-GB"/>
        </w:rPr>
        <w:t xml:space="preserve"> chat histor</w:t>
      </w:r>
      <w:ins w:author="Baptista machado, Pedro" w:date="2021-01-27T09:35:47.121Z" w:id="1885477556">
        <w:r w:rsidRPr="26699ABE" w:rsidR="6B643757">
          <w:rPr>
            <w:rFonts w:ascii="Times New Roman" w:hAnsi="Times New Roman" w:eastAsia="Times New Roman" w:cs="Times New Roman"/>
            <w:sz w:val="24"/>
            <w:szCs w:val="24"/>
            <w:lang w:eastAsia="en-GB"/>
          </w:rPr>
          <w:t>ies</w:t>
        </w:r>
      </w:ins>
      <w:del w:author="Baptista machado, Pedro" w:date="2021-01-27T09:35:45.927Z" w:id="1313300237">
        <w:r w:rsidRPr="26699ABE" w:rsidDel="00A35152">
          <w:rPr>
            <w:rFonts w:ascii="Times New Roman" w:hAnsi="Times New Roman" w:eastAsia="Times New Roman" w:cs="Times New Roman"/>
            <w:sz w:val="24"/>
            <w:szCs w:val="24"/>
            <w:lang w:eastAsia="en-GB"/>
          </w:rPr>
          <w:delText>y</w:delText>
        </w:r>
      </w:del>
      <w:r w:rsidRPr="26699ABE" w:rsidR="00A35152">
        <w:rPr>
          <w:rFonts w:ascii="Times New Roman" w:hAnsi="Times New Roman" w:eastAsia="Times New Roman" w:cs="Times New Roman"/>
          <w:sz w:val="24"/>
          <w:szCs w:val="24"/>
          <w:lang w:eastAsia="en-GB"/>
        </w:rPr>
        <w:t xml:space="preserve"> is updated</w:t>
      </w:r>
      <w:ins w:author="Baptista machado, Pedro" w:date="2021-01-27T09:35:55.442Z" w:id="202684787">
        <w:r w:rsidRPr="26699ABE" w:rsidR="47D36932">
          <w:rPr>
            <w:rFonts w:ascii="Times New Roman" w:hAnsi="Times New Roman" w:eastAsia="Times New Roman" w:cs="Times New Roman"/>
            <w:sz w:val="24"/>
            <w:szCs w:val="24"/>
            <w:lang w:eastAsia="en-GB"/>
          </w:rPr>
          <w:t xml:space="preserve"> in both ends</w:t>
        </w:r>
      </w:ins>
      <w:r w:rsidRPr="26699ABE" w:rsidR="00A35152">
        <w:rPr>
          <w:rFonts w:ascii="Times New Roman" w:hAnsi="Times New Roman" w:eastAsia="Times New Roman" w:cs="Times New Roman"/>
          <w:sz w:val="24"/>
          <w:szCs w:val="24"/>
          <w:lang w:eastAsia="en-GB"/>
        </w:rPr>
        <w:t xml:space="preserve"> within </w:t>
      </w:r>
      <w:ins w:author="Baptista machado, Pedro" w:date="2021-01-27T09:36:02.864Z" w:id="1990691871">
        <w:r w:rsidRPr="26699ABE" w:rsidR="3EC93535">
          <w:rPr>
            <w:rFonts w:ascii="Times New Roman" w:hAnsi="Times New Roman" w:eastAsia="Times New Roman" w:cs="Times New Roman"/>
            <w:sz w:val="24"/>
            <w:szCs w:val="24"/>
            <w:lang w:eastAsia="en-GB"/>
          </w:rPr>
          <w:t>each</w:t>
        </w:r>
      </w:ins>
      <w:del w:author="Baptista machado, Pedro" w:date="2021-01-27T09:35:59.507Z" w:id="654638839">
        <w:r w:rsidRPr="26699ABE" w:rsidDel="00A35152">
          <w:rPr>
            <w:rFonts w:ascii="Times New Roman" w:hAnsi="Times New Roman" w:eastAsia="Times New Roman" w:cs="Times New Roman"/>
            <w:sz w:val="24"/>
            <w:szCs w:val="24"/>
            <w:lang w:eastAsia="en-GB"/>
          </w:rPr>
          <w:delText>the</w:delText>
        </w:r>
      </w:del>
      <w:r w:rsidRPr="26699ABE" w:rsidR="00A35152">
        <w:rPr>
          <w:rFonts w:ascii="Times New Roman" w:hAnsi="Times New Roman" w:eastAsia="Times New Roman" w:cs="Times New Roman"/>
          <w:sz w:val="24"/>
          <w:szCs w:val="24"/>
          <w:lang w:eastAsia="en-GB"/>
        </w:rPr>
        <w:t xml:space="preserve"> database</w:t>
      </w:r>
      <w:ins w:author="Baptista machado, Pedro" w:date="2021-01-27T09:36:05.852Z" w:id="637176875">
        <w:r w:rsidRPr="26699ABE" w:rsidR="0F722656">
          <w:rPr>
            <w:rFonts w:ascii="Times New Roman" w:hAnsi="Times New Roman" w:eastAsia="Times New Roman" w:cs="Times New Roman"/>
            <w:sz w:val="24"/>
            <w:szCs w:val="24"/>
            <w:lang w:eastAsia="en-GB"/>
          </w:rPr>
          <w:t>s</w:t>
        </w:r>
      </w:ins>
    </w:p>
    <w:p w:rsidRPr="00A35152" w:rsidR="00A35152" w:rsidP="00A35152" w:rsidRDefault="00A35152" w14:paraId="173A6F2E" w14:textId="2BF0418B">
      <w:pPr>
        <w:numPr>
          <w:ilvl w:val="0"/>
          <w:numId w:val="2"/>
        </w:numPr>
        <w:spacing w:before="100" w:beforeAutospacing="1" w:after="100" w:afterAutospacing="1" w:line="240" w:lineRule="auto"/>
        <w:rPr>
          <w:rFonts w:ascii="Times New Roman" w:hAnsi="Times New Roman" w:eastAsia="Times New Roman" w:cs="Times New Roman"/>
          <w:sz w:val="24"/>
          <w:szCs w:val="24"/>
          <w:lang w:eastAsia="en-GB"/>
        </w:rPr>
      </w:pPr>
      <w:r w:rsidRPr="00A35152">
        <w:rPr>
          <w:rFonts w:ascii="Times New Roman" w:hAnsi="Times New Roman" w:eastAsia="Times New Roman" w:cs="Times New Roman"/>
          <w:sz w:val="24"/>
          <w:szCs w:val="24"/>
          <w:lang w:eastAsia="en-GB"/>
        </w:rPr>
        <w:t>If the user is offline:</w:t>
      </w:r>
    </w:p>
    <w:p w:rsidRPr="00A35152" w:rsidR="00A35152" w:rsidP="00A35152" w:rsidRDefault="00A35152" w14:paraId="37C7FB86" w14:textId="187DA704">
      <w:pPr>
        <w:numPr>
          <w:ilvl w:val="1"/>
          <w:numId w:val="2"/>
        </w:numPr>
        <w:spacing w:before="100" w:beforeAutospacing="1" w:after="100" w:afterAutospacing="1" w:line="240" w:lineRule="auto"/>
        <w:rPr>
          <w:rFonts w:ascii="Times New Roman" w:hAnsi="Times New Roman" w:eastAsia="Times New Roman" w:cs="Times New Roman"/>
          <w:sz w:val="24"/>
          <w:szCs w:val="24"/>
          <w:lang w:eastAsia="en-GB"/>
        </w:rPr>
      </w:pPr>
      <w:r w:rsidRPr="00A35152">
        <w:rPr>
          <w:rFonts w:ascii="Times New Roman" w:hAnsi="Times New Roman" w:eastAsia="Times New Roman" w:cs="Times New Roman"/>
          <w:sz w:val="24"/>
          <w:szCs w:val="24"/>
          <w:lang w:eastAsia="en-GB"/>
        </w:rPr>
        <w:t>Their message is stored within the database temporarily</w:t>
      </w:r>
    </w:p>
    <w:p w:rsidRPr="00A35152" w:rsidR="00A35152" w:rsidP="00A35152" w:rsidRDefault="00A35152" w14:paraId="0E0905EB" w14:textId="2677C528">
      <w:pPr>
        <w:numPr>
          <w:ilvl w:val="1"/>
          <w:numId w:val="2"/>
        </w:numPr>
        <w:spacing w:before="100" w:beforeAutospacing="1" w:after="100" w:afterAutospacing="1" w:line="240" w:lineRule="auto"/>
        <w:rPr>
          <w:rFonts w:ascii="Times New Roman" w:hAnsi="Times New Roman" w:eastAsia="Times New Roman" w:cs="Times New Roman"/>
          <w:sz w:val="24"/>
          <w:szCs w:val="24"/>
          <w:lang w:eastAsia="en-GB"/>
        </w:rPr>
      </w:pPr>
      <w:r w:rsidRPr="00A35152">
        <w:rPr>
          <w:rFonts w:ascii="Times New Roman" w:hAnsi="Times New Roman" w:eastAsia="Times New Roman" w:cs="Times New Roman"/>
          <w:sz w:val="24"/>
          <w:szCs w:val="24"/>
          <w:lang w:eastAsia="en-GB"/>
        </w:rPr>
        <w:t>Their connection is then repeatedly checked until they are confirmed to be online</w:t>
      </w:r>
    </w:p>
    <w:p w:rsidRPr="00A35152" w:rsidR="00A35152" w:rsidP="26699ABE" w:rsidRDefault="00A35152" w14:paraId="0B34D1BB" w14:textId="5657ECED" w14:noSpellErr="1">
      <w:pPr>
        <w:numPr>
          <w:ilvl w:val="1"/>
          <w:numId w:val="2"/>
        </w:numPr>
        <w:spacing w:before="100" w:beforeAutospacing="on" w:after="100" w:afterAutospacing="on" w:line="240" w:lineRule="auto"/>
        <w:rPr>
          <w:rFonts w:ascii="Times New Roman" w:hAnsi="Times New Roman" w:eastAsia="Times New Roman" w:cs="Times New Roman"/>
          <w:sz w:val="24"/>
          <w:szCs w:val="24"/>
          <w:lang w:eastAsia="en-GB"/>
        </w:rPr>
      </w:pPr>
      <w:r w:rsidRPr="26699ABE" w:rsidR="00A35152">
        <w:rPr>
          <w:rFonts w:ascii="Times New Roman" w:hAnsi="Times New Roman" w:eastAsia="Times New Roman" w:cs="Times New Roman"/>
          <w:sz w:val="24"/>
          <w:szCs w:val="24"/>
          <w:lang w:eastAsia="en-GB"/>
        </w:rPr>
        <w:t xml:space="preserve">Once the user is online, their message is then </w:t>
      </w:r>
      <w:r w:rsidRPr="26699ABE" w:rsidR="00A35152">
        <w:rPr>
          <w:rFonts w:ascii="Times New Roman" w:hAnsi="Times New Roman" w:eastAsia="Times New Roman" w:cs="Times New Roman"/>
          <w:sz w:val="24"/>
          <w:szCs w:val="24"/>
          <w:lang w:eastAsia="en-GB"/>
        </w:rPr>
        <w:t>sent,</w:t>
      </w:r>
      <w:r w:rsidRPr="26699ABE" w:rsidR="00A35152">
        <w:rPr>
          <w:rFonts w:ascii="Times New Roman" w:hAnsi="Times New Roman" w:eastAsia="Times New Roman" w:cs="Times New Roman"/>
          <w:sz w:val="24"/>
          <w:szCs w:val="24"/>
          <w:lang w:eastAsia="en-GB"/>
        </w:rPr>
        <w:t xml:space="preserve"> and the following stages mentioned above occur</w:t>
      </w:r>
      <w:commentRangeEnd w:id="1681540802"/>
      <w:r>
        <w:rPr>
          <w:rStyle w:val="CommentReference"/>
        </w:rPr>
        <w:commentReference w:id="1681540802"/>
      </w:r>
    </w:p>
    <w:p w:rsidR="00A35152" w:rsidRDefault="0064182F" w14:paraId="5F97CCD0" w14:textId="367DF17F">
      <w:pPr>
        <w:rPr>
          <w:ins w:author="Baptista machado, Pedro" w:date="2021-01-27T09:33:28.869Z" w:id="1660338890"/>
        </w:rPr>
      </w:pPr>
      <w:commentRangeStart w:id="1913176408"/>
      <w:r w:rsidR="0AFD809A">
        <w:drawing>
          <wp:inline wp14:editId="775B4479" wp14:anchorId="2153B3F7">
            <wp:extent cx="6734176" cy="3382645"/>
            <wp:effectExtent l="0" t="0" r="9525" b="8255"/>
            <wp:docPr id="2" name="Picture 2" title=""/>
            <wp:cNvGraphicFramePr>
              <a:graphicFrameLocks noChangeAspect="1"/>
            </wp:cNvGraphicFramePr>
            <a:graphic>
              <a:graphicData uri="http://schemas.openxmlformats.org/drawingml/2006/picture">
                <pic:pic>
                  <pic:nvPicPr>
                    <pic:cNvPr id="0" name="Picture 2"/>
                    <pic:cNvPicPr/>
                  </pic:nvPicPr>
                  <pic:blipFill>
                    <a:blip r:embed="R1b090be0073740f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4176" cy="3382645"/>
                    </a:xfrm>
                    <a:prstGeom prst="rect">
                      <a:avLst/>
                    </a:prstGeom>
                  </pic:spPr>
                </pic:pic>
              </a:graphicData>
            </a:graphic>
          </wp:inline>
        </w:drawing>
      </w:r>
      <w:commentRangeEnd w:id="1913176408"/>
      <w:r>
        <w:rPr>
          <w:rStyle w:val="CommentReference"/>
        </w:rPr>
        <w:commentReference w:id="1913176408"/>
      </w:r>
    </w:p>
    <w:p w:rsidR="00A35152" w:rsidRDefault="0064182F" w14:paraId="33F8B759" w14:textId="02A98FB4">
      <w:pPr>
        <w:rPr>
          <w:ins w:author="Baptista machado, Pedro" w:date="2021-01-27T09:37:25.454Z" w:id="1584060237"/>
        </w:rPr>
      </w:pPr>
      <w:commentRangeStart w:id="652618266"/>
      <w:ins w:author="Baptista machado, Pedro" w:date="2021-01-27T09:33:34.504Z" w:id="1843212405">
        <w:r w:rsidR="0AFD809A">
          <w:t>Figure</w:t>
        </w:r>
        <w:r w:rsidR="0AFD809A">
          <w:t>2:</w:t>
        </w:r>
      </w:ins>
      <w:ins w:author="Baptista machado, Pedro" w:date="2021-01-27T09:37:25.485Z" w:id="839115645">
        <w:r w:rsidR="2C04573A">
          <w:t>…</w:t>
        </w:r>
      </w:ins>
      <w:commentRangeEnd w:id="652618266"/>
      <w:r>
        <w:rPr>
          <w:rStyle w:val="CommentReference"/>
        </w:rPr>
        <w:commentReference w:id="652618266"/>
      </w:r>
    </w:p>
    <w:p w:rsidR="00A35152" w:rsidRDefault="0064182F" w14:paraId="47365CCC" w14:textId="0F4D84A0">
      <w:pPr>
        <w:rPr>
          <w:rFonts w:ascii="Times New Roman" w:hAnsi="Times New Roman" w:eastAsia="Times New Roman" w:cs="Times New Roman"/>
          <w:b w:val="1"/>
          <w:bCs w:val="1"/>
          <w:sz w:val="27"/>
          <w:szCs w:val="27"/>
          <w:lang w:eastAsia="en-GB"/>
        </w:rPr>
      </w:pPr>
      <w:r w:rsidR="00A35152">
        <w:br w:type="page"/>
      </w:r>
    </w:p>
    <w:p w:rsidRPr="00331E59" w:rsidR="00331E59" w:rsidP="00331E59" w:rsidRDefault="00331E59" w14:paraId="5359629A" w14:textId="77777777">
      <w:pPr>
        <w:spacing w:before="100" w:beforeAutospacing="1" w:after="100" w:afterAutospacing="1" w:line="240" w:lineRule="auto"/>
        <w:outlineLvl w:val="2"/>
        <w:rPr>
          <w:rFonts w:ascii="Times New Roman" w:hAnsi="Times New Roman" w:eastAsia="Times New Roman" w:cs="Times New Roman"/>
          <w:b/>
          <w:bCs/>
          <w:sz w:val="27"/>
          <w:szCs w:val="27"/>
          <w:lang w:eastAsia="en-GB"/>
        </w:rPr>
      </w:pPr>
      <w:r w:rsidRPr="00331E59">
        <w:rPr>
          <w:rFonts w:ascii="Times New Roman" w:hAnsi="Times New Roman" w:eastAsia="Times New Roman" w:cs="Times New Roman"/>
          <w:b/>
          <w:bCs/>
          <w:sz w:val="27"/>
          <w:szCs w:val="27"/>
          <w:lang w:eastAsia="en-GB"/>
        </w:rPr>
        <w:lastRenderedPageBreak/>
        <w:t>Login Activity Diagram:</w:t>
      </w:r>
    </w:p>
    <w:p w:rsidRPr="00331E59" w:rsidR="00331E59" w:rsidP="26699ABE" w:rsidRDefault="00331E59" w14:paraId="27288EAE" w14:textId="470D6B23">
      <w:pPr>
        <w:spacing w:before="100" w:beforeAutospacing="on" w:after="100" w:afterAutospacing="on" w:line="240" w:lineRule="auto"/>
        <w:rPr>
          <w:rFonts w:ascii="Times New Roman" w:hAnsi="Times New Roman" w:eastAsia="Times New Roman" w:cs="Times New Roman"/>
          <w:sz w:val="24"/>
          <w:szCs w:val="24"/>
          <w:lang w:eastAsia="en-GB"/>
        </w:rPr>
      </w:pPr>
      <w:del w:author="Baptista machado, Pedro" w:date="2021-01-27T09:41:25.395Z" w:id="1196200698">
        <w:r w:rsidRPr="26699ABE" w:rsidDel="00331E59">
          <w:rPr>
            <w:rFonts w:ascii="Times New Roman" w:hAnsi="Times New Roman" w:eastAsia="Times New Roman" w:cs="Times New Roman"/>
            <w:sz w:val="24"/>
            <w:szCs w:val="24"/>
            <w:lang w:eastAsia="en-GB"/>
          </w:rPr>
          <w:delText xml:space="preserve">The diagram first </w:delText>
        </w:r>
      </w:del>
      <w:ins w:author="Baptista machado, Pedro" w:date="2021-01-27T09:41:43.465Z" w:id="143730013">
        <w:r w:rsidRPr="26699ABE" w:rsidR="2E93E83C">
          <w:rPr>
            <w:rFonts w:ascii="Times New Roman" w:hAnsi="Times New Roman" w:eastAsia="Times New Roman" w:cs="Times New Roman"/>
            <w:sz w:val="24"/>
            <w:szCs w:val="24"/>
            <w:lang w:eastAsia="en-GB"/>
          </w:rPr>
          <w:t>In this</w:t>
        </w:r>
        <w:r w:rsidRPr="26699ABE" w:rsidR="2E93E83C">
          <w:rPr>
            <w:rFonts w:ascii="Times New Roman" w:hAnsi="Times New Roman" w:eastAsia="Times New Roman" w:cs="Times New Roman"/>
            <w:sz w:val="24"/>
            <w:szCs w:val="24"/>
            <w:lang w:eastAsia="en-GB"/>
          </w:rPr>
          <w:t xml:space="preserve"> scenario, the User </w:t>
        </w:r>
      </w:ins>
      <w:del w:author="Baptista machado, Pedro" w:date="2021-01-27T09:41:57.783Z" w:id="666696456">
        <w:r w:rsidRPr="26699ABE" w:rsidDel="00331E59">
          <w:rPr>
            <w:rFonts w:ascii="Times New Roman" w:hAnsi="Times New Roman" w:eastAsia="Times New Roman" w:cs="Times New Roman"/>
            <w:sz w:val="24"/>
            <w:szCs w:val="24"/>
            <w:lang w:eastAsia="en-GB"/>
          </w:rPr>
          <w:delText xml:space="preserve">begins with the user </w:delText>
        </w:r>
      </w:del>
      <w:proofErr w:type="spellStart"/>
      <w:r w:rsidRPr="26699ABE" w:rsidR="00331E59">
        <w:rPr>
          <w:rFonts w:ascii="Times New Roman" w:hAnsi="Times New Roman" w:eastAsia="Times New Roman" w:cs="Times New Roman"/>
          <w:sz w:val="24"/>
          <w:szCs w:val="24"/>
          <w:lang w:eastAsia="en-GB"/>
        </w:rPr>
        <w:t>attemp</w:t>
      </w:r>
      <w:ins w:author="Baptista machado, Pedro" w:date="2021-01-27T09:42:02.6Z" w:id="593488330">
        <w:r w:rsidRPr="26699ABE" w:rsidR="731B31AF">
          <w:rPr>
            <w:rFonts w:ascii="Times New Roman" w:hAnsi="Times New Roman" w:eastAsia="Times New Roman" w:cs="Times New Roman"/>
            <w:sz w:val="24"/>
            <w:szCs w:val="24"/>
            <w:lang w:eastAsia="en-GB"/>
          </w:rPr>
          <w:t>s</w:t>
        </w:r>
      </w:ins>
      <w:del w:author="Baptista machado, Pedro" w:date="2021-01-27T09:42:01.119Z" w:id="1885475093">
        <w:r w:rsidRPr="26699ABE" w:rsidDel="00331E59">
          <w:rPr>
            <w:rFonts w:ascii="Times New Roman" w:hAnsi="Times New Roman" w:eastAsia="Times New Roman" w:cs="Times New Roman"/>
            <w:sz w:val="24"/>
            <w:szCs w:val="24"/>
            <w:lang w:eastAsia="en-GB"/>
          </w:rPr>
          <w:delText>ting</w:delText>
        </w:r>
      </w:del>
      <w:r w:rsidRPr="26699ABE" w:rsidR="00331E59">
        <w:rPr>
          <w:rFonts w:ascii="Times New Roman" w:hAnsi="Times New Roman" w:eastAsia="Times New Roman" w:cs="Times New Roman"/>
          <w:sz w:val="24"/>
          <w:szCs w:val="24"/>
          <w:lang w:eastAsia="en-GB"/>
        </w:rPr>
        <w:t xml:space="preserve"> to login into the application by inputting </w:t>
      </w:r>
      <w:del w:author="Baptista machado, Pedro" w:date="2021-01-27T09:42:16.187Z" w:id="1358359895">
        <w:r w:rsidRPr="26699ABE" w:rsidDel="00331E59">
          <w:rPr>
            <w:rFonts w:ascii="Times New Roman" w:hAnsi="Times New Roman" w:eastAsia="Times New Roman" w:cs="Times New Roman"/>
            <w:sz w:val="24"/>
            <w:szCs w:val="24"/>
            <w:lang w:eastAsia="en-GB"/>
          </w:rPr>
          <w:delText>their</w:delText>
        </w:r>
      </w:del>
      <w:ins w:author="Baptista machado, Pedro" w:date="2021-01-27T09:42:29.955Z" w:id="1682909550">
        <w:r w:rsidRPr="26699ABE" w:rsidR="48020FDB">
          <w:rPr>
            <w:rFonts w:ascii="Times New Roman" w:hAnsi="Times New Roman" w:eastAsia="Times New Roman" w:cs="Times New Roman"/>
            <w:sz w:val="24"/>
            <w:szCs w:val="24"/>
            <w:lang w:eastAsia="en-GB"/>
          </w:rPr>
          <w:t xml:space="preserve">the User </w:t>
        </w:r>
        <w:r w:rsidRPr="26699ABE" w:rsidR="48020FDB">
          <w:rPr>
            <w:rFonts w:ascii="Times New Roman" w:hAnsi="Times New Roman" w:eastAsia="Times New Roman" w:cs="Times New Roman"/>
            <w:sz w:val="24"/>
            <w:szCs w:val="24"/>
            <w:lang w:eastAsia="en-GB"/>
          </w:rPr>
          <w:t>credentias</w:t>
        </w:r>
        <w:r w:rsidRPr="26699ABE" w:rsidR="48020FDB">
          <w:rPr>
            <w:rFonts w:ascii="Times New Roman" w:hAnsi="Times New Roman" w:eastAsia="Times New Roman" w:cs="Times New Roman"/>
            <w:sz w:val="24"/>
            <w:szCs w:val="24"/>
            <w:lang w:eastAsia="en-GB"/>
          </w:rPr>
          <w:t xml:space="preserve"> (</w:t>
        </w:r>
        <w:r w:rsidRPr="26699ABE" w:rsidR="6449F7CE">
          <w:rPr>
            <w:rFonts w:ascii="Times New Roman" w:hAnsi="Times New Roman" w:eastAsia="Times New Roman" w:cs="Times New Roman"/>
            <w:sz w:val="24"/>
            <w:szCs w:val="24"/>
            <w:lang w:eastAsia="en-GB"/>
          </w:rPr>
          <w:t>i</w:t>
        </w:r>
        <w:r w:rsidRPr="26699ABE" w:rsidR="48020FDB">
          <w:rPr>
            <w:rFonts w:ascii="Times New Roman" w:hAnsi="Times New Roman" w:eastAsia="Times New Roman" w:cs="Times New Roman"/>
            <w:sz w:val="24"/>
            <w:szCs w:val="24"/>
            <w:lang w:eastAsia="en-GB"/>
          </w:rPr>
          <w:t xml:space="preserve">.e </w:t>
        </w:r>
      </w:ins>
      <w:del w:author="Baptista machado, Pedro" w:date="2021-01-27T09:42:29.803Z" w:id="1923838439">
        <w:r w:rsidRPr="26699ABE" w:rsidDel="00331E59">
          <w:rPr>
            <w:rFonts w:ascii="Times New Roman" w:hAnsi="Times New Roman" w:eastAsia="Times New Roman" w:cs="Times New Roman"/>
            <w:sz w:val="24"/>
            <w:szCs w:val="24"/>
            <w:lang w:eastAsia="en-GB"/>
          </w:rPr>
          <w:delText xml:space="preserve"> </w:delText>
        </w:r>
      </w:del>
      <w:r w:rsidRPr="26699ABE" w:rsidR="00331E59">
        <w:rPr>
          <w:rFonts w:ascii="Times New Roman" w:hAnsi="Times New Roman" w:eastAsia="Times New Roman" w:cs="Times New Roman"/>
          <w:sz w:val="24"/>
          <w:szCs w:val="24"/>
          <w:lang w:eastAsia="en-GB"/>
        </w:rPr>
        <w:t>username and password</w:t>
      </w:r>
      <w:ins w:author="Baptista machado, Pedro" w:date="2021-01-27T09:42:32.907Z" w:id="229787552">
        <w:r w:rsidRPr="26699ABE" w:rsidR="66DA7A37">
          <w:rPr>
            <w:rFonts w:ascii="Times New Roman" w:hAnsi="Times New Roman" w:eastAsia="Times New Roman" w:cs="Times New Roman"/>
            <w:sz w:val="24"/>
            <w:szCs w:val="24"/>
            <w:lang w:eastAsia="en-GB"/>
          </w:rPr>
          <w:t>)</w:t>
        </w:r>
      </w:ins>
      <w:r w:rsidRPr="26699ABE" w:rsidR="00331E59">
        <w:rPr>
          <w:rFonts w:ascii="Times New Roman" w:hAnsi="Times New Roman" w:eastAsia="Times New Roman" w:cs="Times New Roman"/>
          <w:sz w:val="24"/>
          <w:szCs w:val="24"/>
          <w:lang w:eastAsia="en-GB"/>
        </w:rPr>
        <w:t>. The</w:t>
      </w:r>
      <w:del w:author="Baptista machado, Pedro" w:date="2021-01-27T09:42:39.074Z" w:id="1464481799">
        <w:r w:rsidRPr="26699ABE" w:rsidDel="00331E59">
          <w:rPr>
            <w:rFonts w:ascii="Times New Roman" w:hAnsi="Times New Roman" w:eastAsia="Times New Roman" w:cs="Times New Roman"/>
            <w:sz w:val="24"/>
            <w:szCs w:val="24"/>
            <w:lang w:eastAsia="en-GB"/>
          </w:rPr>
          <w:delText>se</w:delText>
        </w:r>
      </w:del>
      <w:r w:rsidRPr="26699ABE" w:rsidR="00331E59">
        <w:rPr>
          <w:rFonts w:ascii="Times New Roman" w:hAnsi="Times New Roman" w:eastAsia="Times New Roman" w:cs="Times New Roman"/>
          <w:sz w:val="24"/>
          <w:szCs w:val="24"/>
          <w:lang w:eastAsia="en-GB"/>
        </w:rPr>
        <w:t xml:space="preserve"> credentials are then authenticated against the existing credentials within the database.</w:t>
      </w:r>
    </w:p>
    <w:p w:rsidRPr="00331E59" w:rsidR="00331E59" w:rsidP="26699ABE" w:rsidRDefault="00331E59" w14:paraId="59F66FCB" w14:textId="77777777" w14:noSpellErr="1">
      <w:pPr>
        <w:numPr>
          <w:ilvl w:val="0"/>
          <w:numId w:val="3"/>
        </w:numPr>
        <w:spacing w:before="100" w:beforeAutospacing="on" w:after="100" w:afterAutospacing="on" w:line="240" w:lineRule="auto"/>
        <w:rPr>
          <w:ins w:author="Baptista machado, Pedro" w:date="2021-01-27T09:43:33.202Z" w:id="743920568"/>
          <w:rFonts w:ascii="Times New Roman" w:hAnsi="Times New Roman" w:eastAsia="Times New Roman" w:cs="Times New Roman"/>
          <w:sz w:val="24"/>
          <w:szCs w:val="24"/>
          <w:lang w:eastAsia="en-GB"/>
        </w:rPr>
      </w:pPr>
      <w:r w:rsidRPr="26699ABE" w:rsidR="00331E59">
        <w:rPr>
          <w:rFonts w:ascii="Times New Roman" w:hAnsi="Times New Roman" w:eastAsia="Times New Roman" w:cs="Times New Roman"/>
          <w:sz w:val="24"/>
          <w:szCs w:val="24"/>
          <w:lang w:eastAsia="en-GB"/>
        </w:rPr>
        <w:t>If the password is valid, they access their user space</w:t>
      </w:r>
    </w:p>
    <w:p w:rsidR="43EB75C9" w:rsidP="26699ABE" w:rsidRDefault="43EB75C9" w14:paraId="4BDA23A8" w14:textId="469905E9">
      <w:pPr>
        <w:pStyle w:val="Normal"/>
        <w:numPr>
          <w:ilvl w:val="0"/>
          <w:numId w:val="3"/>
        </w:numPr>
        <w:spacing w:beforeAutospacing="on" w:afterAutospacing="on" w:line="240" w:lineRule="auto"/>
        <w:rPr>
          <w:rFonts w:ascii="Times New Roman" w:hAnsi="Times New Roman" w:eastAsia="Times New Roman" w:cs="Times New Roman" w:asciiTheme="minorAscii" w:hAnsiTheme="minorAscii" w:eastAsiaTheme="minorAscii" w:cstheme="minorAscii"/>
          <w:sz w:val="24"/>
          <w:szCs w:val="24"/>
          <w:lang w:eastAsia="en-GB"/>
        </w:rPr>
      </w:pPr>
      <w:ins w:author="Baptista machado, Pedro" w:date="2021-01-27T09:43:33.532Z" w:id="343574585">
        <w:r w:rsidRPr="26699ABE" w:rsidR="43EB75C9">
          <w:rPr>
            <w:rFonts w:ascii="Times New Roman" w:hAnsi="Times New Roman" w:eastAsia="Times New Roman" w:cs="Times New Roman"/>
            <w:sz w:val="24"/>
            <w:szCs w:val="24"/>
            <w:lang w:eastAsia="en-GB"/>
          </w:rPr>
          <w:t>If the password is invalid, they are notified of their credentials being incorrect and are asked to try again.</w:t>
        </w:r>
      </w:ins>
    </w:p>
    <w:p w:rsidRPr="00331E59" w:rsidR="00331E59" w:rsidP="26699ABE" w:rsidRDefault="00AB7580" w14:paraId="71489CDF" w14:textId="4D57D176">
      <w:pPr>
        <w:pStyle w:val="Normal"/>
        <w:spacing w:before="100" w:beforeAutospacing="on" w:after="100" w:afterAutospacing="on" w:line="240" w:lineRule="auto"/>
        <w:ind w:left="0"/>
        <w:rPr>
          <w:ins w:author="Baptista machado, Pedro" w:date="2021-01-27T09:43:11.146Z" w:id="420625917"/>
        </w:rPr>
        <w:pPrChange w:author="Baptista machado, Pedro" w:date="2021-01-27T09:43:16.37Z">
          <w:pPr>
            <w:numPr>
              <w:ilvl w:val="0"/>
              <w:numId w:val="3"/>
            </w:numPr>
            <w:spacing w:beforeAutospacing="on" w:afterAutospacing="on" w:line="240" w:lineRule="auto"/>
          </w:pPr>
        </w:pPrChange>
      </w:pPr>
      <w:commentRangeStart w:id="2132126884"/>
      <w:r w:rsidR="43EB75C9">
        <w:drawing>
          <wp:inline wp14:editId="44901C6F" wp14:anchorId="52936FCA">
            <wp:extent cx="7448552" cy="4324350"/>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57ddf4c3633f4e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48552" cy="4324350"/>
                    </a:xfrm>
                    <a:prstGeom prst="rect">
                      <a:avLst/>
                    </a:prstGeom>
                  </pic:spPr>
                </pic:pic>
              </a:graphicData>
            </a:graphic>
          </wp:inline>
        </w:drawing>
      </w:r>
      <w:commentRangeEnd w:id="2132126884"/>
      <w:r>
        <w:rPr>
          <w:rStyle w:val="CommentReference"/>
        </w:rPr>
        <w:commentReference w:id="2132126884"/>
      </w:r>
    </w:p>
    <w:p w:rsidRPr="00331E59" w:rsidR="00331E59" w:rsidP="26699ABE" w:rsidRDefault="00AB7580" w14:paraId="056F89B5" w14:textId="561591B1">
      <w:pPr>
        <w:pStyle w:val="Normal"/>
        <w:spacing w:before="100" w:beforeAutospacing="on" w:after="100" w:afterAutospacing="on" w:line="240" w:lineRule="auto"/>
        <w:ind w:left="0"/>
        <w:rPr>
          <w:ins w:author="Baptista machado, Pedro" w:date="2021-01-27T09:43:00.318Z" w:id="147907771"/>
          <w:rFonts w:ascii="Times New Roman" w:hAnsi="Times New Roman" w:eastAsia="Times New Roman" w:cs="Times New Roman"/>
          <w:sz w:val="24"/>
          <w:szCs w:val="24"/>
          <w:lang w:eastAsia="en-GB"/>
        </w:rPr>
        <w:pPrChange w:author="Baptista machado, Pedro" w:date="2021-01-27T09:43:13.677Z">
          <w:pPr>
            <w:pStyle w:val="ListParagraph"/>
            <w:numPr>
              <w:ilvl w:val="0"/>
              <w:numId w:val="5"/>
            </w:numPr>
            <w:spacing w:beforeAutospacing="on" w:afterAutospacing="on" w:line="240" w:lineRule="auto"/>
          </w:pPr>
        </w:pPrChange>
      </w:pPr>
      <w:ins w:author="Baptista machado, Pedro" w:date="2021-01-27T09:43:23.394Z" w:id="866652646">
        <w:r w:rsidRPr="26699ABE" w:rsidR="43EB75C9">
          <w:rPr>
            <w:rFonts w:ascii="Times New Roman" w:hAnsi="Times New Roman" w:eastAsia="Times New Roman" w:cs="Times New Roman"/>
            <w:sz w:val="24"/>
            <w:szCs w:val="24"/>
            <w:lang w:eastAsia="en-GB"/>
          </w:rPr>
          <w:t>Figure 3: ...</w:t>
        </w:r>
      </w:ins>
    </w:p>
    <w:p w:rsidRPr="00331E59" w:rsidR="00331E59" w:rsidP="26699ABE" w:rsidRDefault="00AB7580" w14:paraId="5E2B9CA1" w14:textId="0FA3FA44">
      <w:pPr>
        <w:numPr>
          <w:ilvl w:val="0"/>
          <w:numId w:val="3"/>
        </w:numPr>
        <w:spacing w:before="100" w:beforeAutospacing="on" w:after="100" w:afterAutospacing="on" w:line="240" w:lineRule="auto"/>
        <w:rPr>
          <w:del w:author="Baptista machado, Pedro" w:date="2021-01-27T09:43:30.256Z" w:id="1062268948"/>
          <w:sz w:val="24"/>
          <w:szCs w:val="24"/>
          <w:lang w:eastAsia="en-GB"/>
        </w:rPr>
      </w:pPr>
      <w:del w:author="Baptista machado, Pedro" w:date="2021-01-27T09:43:30.258Z" w:id="1824057894">
        <w:r w:rsidRPr="26699ABE" w:rsidDel="00331E59">
          <w:rPr>
            <w:rFonts w:ascii="Times New Roman" w:hAnsi="Times New Roman" w:eastAsia="Times New Roman" w:cs="Times New Roman"/>
            <w:sz w:val="24"/>
            <w:szCs w:val="24"/>
            <w:lang w:eastAsia="en-GB"/>
          </w:rPr>
          <w:delText>If the password is invalid, they are notified of their credentials being inco</w:delText>
        </w:r>
        <w:r w:rsidRPr="26699ABE" w:rsidDel="00331E59">
          <w:rPr>
            <w:rFonts w:ascii="Times New Roman" w:hAnsi="Times New Roman" w:eastAsia="Times New Roman" w:cs="Times New Roman"/>
            <w:sz w:val="24"/>
            <w:szCs w:val="24"/>
            <w:lang w:eastAsia="en-GB"/>
          </w:rPr>
          <w:delText>r</w:delText>
        </w:r>
        <w:r w:rsidRPr="26699ABE" w:rsidDel="00331E59">
          <w:rPr>
            <w:rFonts w:ascii="Times New Roman" w:hAnsi="Times New Roman" w:eastAsia="Times New Roman" w:cs="Times New Roman"/>
            <w:sz w:val="24"/>
            <w:szCs w:val="24"/>
            <w:lang w:eastAsia="en-GB"/>
          </w:rPr>
          <w:delText>rect and are asked to try again.</w:delText>
        </w:r>
      </w:del>
    </w:p>
    <w:p w:rsidRPr="0053284D" w:rsidR="003F6FEF" w:rsidP="0053284D" w:rsidRDefault="003F6FEF" w14:paraId="54F2656A" w14:textId="51A05753">
      <w:pPr>
        <w:spacing w:before="100" w:beforeAutospacing="1" w:after="100" w:afterAutospacing="1" w:line="240" w:lineRule="auto"/>
        <w:jc w:val="center"/>
        <w:rPr>
          <w:rFonts w:ascii="Times New Roman" w:hAnsi="Times New Roman" w:eastAsia="Times New Roman" w:cs="Times New Roman"/>
          <w:sz w:val="24"/>
          <w:szCs w:val="24"/>
          <w:lang w:eastAsia="en-GB"/>
        </w:rPr>
      </w:pPr>
      <w:r>
        <w:br w:type="page"/>
      </w:r>
    </w:p>
    <w:p w:rsidR="00A35152" w:rsidP="00A35152" w:rsidRDefault="00A35152" w14:paraId="10200C83" w14:textId="68746923">
      <w:pPr>
        <w:pStyle w:val="Heading3"/>
      </w:pPr>
      <w:r>
        <w:lastRenderedPageBreak/>
        <w:t>Send Message Activity Diagram:</w:t>
      </w:r>
    </w:p>
    <w:p w:rsidR="00A35152" w:rsidP="26699ABE" w:rsidRDefault="00A35152" w14:paraId="388CAAD9" w14:textId="6F1DE428">
      <w:pPr>
        <w:pStyle w:val="NormalWeb"/>
        <w:bidi w:val="0"/>
        <w:spacing w:beforeAutospacing="on" w:afterAutospacing="on" w:line="240" w:lineRule="auto"/>
        <w:ind w:left="0" w:right="0"/>
        <w:jc w:val="left"/>
        <w:pPrChange w:author="Baptista machado, Pedro" w:date="2021-01-27T09:54:31.328Z">
          <w:pPr>
            <w:pStyle w:val="NormalWeb"/>
          </w:pPr>
        </w:pPrChange>
      </w:pPr>
      <w:del w:author="Baptista machado, Pedro" w:date="2021-01-27T09:49:33.847Z" w:id="1152737152">
        <w:r w:rsidDel="00A35152">
          <w:delText>This diagram looks</w:delText>
        </w:r>
      </w:del>
      <w:ins w:author="Baptista machado, Pedro" w:date="2021-01-27T09:51:15.918Z" w:id="1576083320">
        <w:r w:rsidR="7F8C4EB7">
          <w:t>The</w:t>
        </w:r>
      </w:ins>
      <w:ins w:author="Baptista machado, Pedro" w:date="2021-01-27T09:49:38.081Z" w:id="2075624097">
        <w:r w:rsidR="6194F6ED">
          <w:t xml:space="preserve"> activity diagram</w:t>
        </w:r>
      </w:ins>
      <w:del w:author="Baptista machado, Pedro" w:date="2021-01-27T09:51:22.455Z" w:id="178547495">
        <w:r w:rsidDel="00A35152">
          <w:delText xml:space="preserve"> </w:delText>
        </w:r>
      </w:del>
      <w:del w:author="Baptista machado, Pedro" w:date="2021-01-27T09:50:01.151Z" w:id="433765086">
        <w:r w:rsidDel="00A35152">
          <w:delText>at</w:delText>
        </w:r>
      </w:del>
      <w:ins w:author="Baptista machado, Pedro" w:date="2021-01-27T09:51:23.825Z" w:id="2064874911">
        <w:r w:rsidR="63C4570E">
          <w:t xml:space="preserve"> covers</w:t>
        </w:r>
      </w:ins>
      <w:del w:author="Baptista machado, Pedro" w:date="2021-01-27T09:50:01.151Z" w:id="748361818">
        <w:r w:rsidDel="00A35152">
          <w:delText xml:space="preserve"> </w:delText>
        </w:r>
      </w:del>
      <w:r w:rsidR="00A35152">
        <w:rPr/>
        <w:t xml:space="preserve">the flow of </w:t>
      </w:r>
      <w:del w:author="Baptista machado, Pedro" w:date="2021-01-27T09:50:43.536Z" w:id="485961034">
        <w:r w:rsidDel="00A35152">
          <w:delText>activities involved</w:delText>
        </w:r>
      </w:del>
      <w:ins w:author="Baptista machado, Pedro" w:date="2021-01-27T09:50:48.784Z" w:id="620240901">
        <w:r w:rsidR="433606D7">
          <w:t>events required to</w:t>
        </w:r>
      </w:ins>
      <w:del w:author="Baptista machado, Pedro" w:date="2021-01-27T09:50:50.111Z" w:id="172862413">
        <w:r w:rsidDel="00A35152">
          <w:delText xml:space="preserve"> in</w:delText>
        </w:r>
      </w:del>
      <w:r w:rsidR="00A35152">
        <w:rPr/>
        <w:t xml:space="preserve"> send</w:t>
      </w:r>
      <w:del w:author="Baptista machado, Pedro" w:date="2021-01-27T09:50:53.303Z" w:id="1136695350">
        <w:r w:rsidDel="00A35152">
          <w:delText>ing</w:delText>
        </w:r>
      </w:del>
      <w:r w:rsidR="00A35152">
        <w:rPr/>
        <w:t xml:space="preserve"> a message</w:t>
      </w:r>
      <w:r w:rsidR="00A35152">
        <w:rPr/>
        <w:t xml:space="preserve">. </w:t>
      </w:r>
      <w:ins w:author="Baptista machado, Pedro" w:date="2021-01-27T09:51:52.119Z" w:id="202568006">
        <w:r w:rsidR="7FA1B82F">
          <w:t xml:space="preserve">The </w:t>
        </w:r>
      </w:ins>
      <w:del w:author="Baptista machado, Pedro" w:date="2021-01-27T09:51:56.688Z" w:id="1541187169">
        <w:r w:rsidDel="00A35152">
          <w:delText xml:space="preserve">The activity </w:delText>
        </w:r>
        <w:r w:rsidDel="00A35152">
          <w:delText xml:space="preserve">first begins when the </w:delText>
        </w:r>
      </w:del>
      <w:r w:rsidR="00A35152">
        <w:rPr/>
        <w:t xml:space="preserve">user </w:t>
      </w:r>
      <w:ins w:author="Baptista machado, Pedro" w:date="2021-01-27T09:52:09.961Z" w:id="2089812266">
        <w:r w:rsidR="179B91DB">
          <w:t xml:space="preserve">triggers an event when </w:t>
        </w:r>
      </w:ins>
      <w:r w:rsidR="00A35152">
        <w:rPr/>
        <w:t>send</w:t>
      </w:r>
      <w:ins w:author="Baptista machado, Pedro" w:date="2021-01-27T09:52:13.255Z" w:id="600645141">
        <w:r w:rsidR="3807DC81">
          <w:t>ing</w:t>
        </w:r>
      </w:ins>
      <w:del w:author="Baptista machado, Pedro" w:date="2021-01-27T09:52:11.929Z" w:id="138198791">
        <w:r w:rsidDel="00A35152">
          <w:delText>s</w:delText>
        </w:r>
      </w:del>
      <w:r w:rsidR="00A35152">
        <w:rPr/>
        <w:t xml:space="preserve"> a</w:t>
      </w:r>
      <w:ins w:author="Baptista machado, Pedro" w:date="2021-01-27T09:52:16.239Z" w:id="351070313">
        <w:r w:rsidR="3C7B8183">
          <w:t xml:space="preserve"> new</w:t>
        </w:r>
      </w:ins>
      <w:r w:rsidR="00A35152">
        <w:rPr/>
        <w:t xml:space="preserve"> message </w:t>
      </w:r>
      <w:del w:author="Baptista machado, Pedro" w:date="2021-01-27T09:52:28.002Z" w:id="1934444847">
        <w:r w:rsidDel="00A35152">
          <w:delText>through</w:delText>
        </w:r>
      </w:del>
      <w:ins w:author="Baptista machado, Pedro" w:date="2021-01-27T09:52:30.856Z" w:id="1311656270">
        <w:r w:rsidR="5ADC31B5">
          <w:t>when using</w:t>
        </w:r>
      </w:ins>
      <w:r w:rsidR="00A35152">
        <w:rPr/>
        <w:t xml:space="preserve"> the application. The</w:t>
      </w:r>
      <w:del w:author="Baptista machado, Pedro" w:date="2021-01-27T09:52:37.623Z" w:id="553213305">
        <w:r w:rsidDel="00A35152">
          <w:delText>ir</w:delText>
        </w:r>
      </w:del>
      <w:ins w:author="Baptista machado, Pedro" w:date="2021-01-27T09:52:40.882Z" w:id="1083512685">
        <w:r w:rsidR="4AB20583">
          <w:t xml:space="preserve"> target User</w:t>
        </w:r>
      </w:ins>
      <w:r w:rsidR="00A35152">
        <w:rPr/>
        <w:t xml:space="preserve"> status </w:t>
      </w:r>
      <w:del w:author="Baptista machado, Pedro" w:date="2021-01-27T09:53:03.346Z" w:id="753863607">
        <w:r w:rsidDel="00A35152">
          <w:delText>is then checked</w:delText>
        </w:r>
      </w:del>
      <w:ins w:author="Baptista machado, Pedro" w:date="2021-01-27T09:53:06.117Z" w:id="1605921788">
        <w:r w:rsidR="0E931B76">
          <w:t>is validated</w:t>
        </w:r>
      </w:ins>
      <w:r w:rsidR="00A35152">
        <w:rPr/>
        <w:t xml:space="preserve"> to ensure they are connected to the </w:t>
      </w:r>
      <w:ins w:author="Baptista machado, Pedro" w:date="2021-01-27T09:53:14.905Z" w:id="548759097">
        <w:r w:rsidR="4F01FFB9">
          <w:t>broker</w:t>
        </w:r>
      </w:ins>
      <w:del w:author="Baptista machado, Pedro" w:date="2021-01-27T09:53:11.878Z" w:id="1602534508">
        <w:r w:rsidDel="00A35152">
          <w:delText>server</w:delText>
        </w:r>
      </w:del>
      <w:r w:rsidR="00A35152">
        <w:rPr/>
        <w:t xml:space="preserve">. </w:t>
      </w:r>
      <w:del w:author="Baptista machado, Pedro" w:date="2021-01-27T09:53:29.638Z" w:id="823206145">
        <w:r w:rsidDel="00A35152">
          <w:delText>In the case that they are</w:delText>
        </w:r>
      </w:del>
      <w:ins w:author="Baptista machado, Pedro" w:date="2021-01-27T09:53:33.806Z" w:id="116994916">
        <w:r w:rsidR="41A75542">
          <w:t>If the target User is</w:t>
        </w:r>
      </w:ins>
      <w:r w:rsidR="00A35152">
        <w:rPr/>
        <w:t xml:space="preserve"> offline, </w:t>
      </w:r>
      <w:proofErr w:type="spellStart"/>
      <w:r w:rsidR="00A35152">
        <w:rPr/>
        <w:t>th</w:t>
      </w:r>
      <w:proofErr w:type="spellEnd"/>
      <w:del w:author="Baptista machado, Pedro" w:date="2021-01-27T09:53:48.463Z" w:id="1929760222">
        <w:r w:rsidDel="00A35152">
          <w:delText>eir</w:delText>
        </w:r>
      </w:del>
      <w:ins w:author="Baptista machado, Pedro" w:date="2021-01-27T09:53:49.749Z" w:id="491660232">
        <w:r w:rsidR="368573E5">
          <w:t>en the</w:t>
        </w:r>
      </w:ins>
      <w:r w:rsidR="00A35152">
        <w:rPr/>
        <w:t xml:space="preserve"> message is temporarily stored on the database. </w:t>
      </w:r>
      <w:del w:author="Baptista machado, Pedro" w:date="2021-01-27T09:54:31.193Z" w:id="1995697989">
        <w:r w:rsidDel="00A35152">
          <w:delText>The process then loops back to the check to see whether they are online yet.</w:delText>
        </w:r>
      </w:del>
      <w:ins w:author="Baptista machado, Pedro" w:date="2021-01-27T09:54:58.061Z" w:id="519644649">
        <w:r w:rsidR="581092A0">
          <w:t>The application keeps</w:t>
        </w:r>
      </w:ins>
      <w:ins w:author="Baptista machado, Pedro" w:date="2021-01-27T09:55:44.128Z" w:id="195857091">
        <w:r w:rsidR="581092A0">
          <w:t xml:space="preserve"> checking the status </w:t>
        </w:r>
        <w:r w:rsidR="3D5AD2F3">
          <w:t xml:space="preserve">of the Users every </w:t>
        </w:r>
        <w:r w:rsidRPr="26699ABE" w:rsidR="3D5AD2F3">
          <w:rPr>
            <w:b w:val="1"/>
            <w:bCs w:val="1"/>
            <w:u w:val="single"/>
            <w:rPrChange w:author="Baptista machado, Pedro" w:date="2021-01-27T09:55:47.742Z" w:id="1547090535"/>
          </w:rPr>
          <w:t>n</w:t>
        </w:r>
        <w:r w:rsidR="3D5AD2F3">
          <w:t xml:space="preserve"> seconds.</w:t>
        </w:r>
      </w:ins>
    </w:p>
    <w:p w:rsidR="00A35152" w:rsidP="00A35152" w:rsidRDefault="00A35152" w14:paraId="07831596" w14:textId="45D1BA62">
      <w:pPr>
        <w:pStyle w:val="NormalWeb"/>
      </w:pPr>
      <w:r w:rsidR="00A35152">
        <w:rPr/>
        <w:t xml:space="preserve">Once the user's connection is established as being online, the system retrieves any messages that are stored </w:t>
      </w:r>
      <w:del w:author="Baptista machado, Pedro" w:date="2021-01-27T09:56:05.418Z" w:id="1591759795">
        <w:r w:rsidDel="00A35152">
          <w:delText xml:space="preserve">away </w:delText>
        </w:r>
      </w:del>
      <w:r w:rsidR="00A35152">
        <w:rPr/>
        <w:t xml:space="preserve">in the database. A queue of messages to be sent is created and messages are ordered accordingly in a first in, first out fashion. A fork then occurs for several </w:t>
      </w:r>
      <w:r w:rsidR="00A35152">
        <w:rPr/>
        <w:t>activities</w:t>
      </w:r>
      <w:r w:rsidR="00A35152">
        <w:rPr/>
        <w:t xml:space="preserve"> to run </w:t>
      </w:r>
      <w:r w:rsidR="00A35152">
        <w:rPr/>
        <w:t>concurrently,</w:t>
      </w:r>
      <w:r w:rsidR="00A35152">
        <w:rPr/>
        <w:t xml:space="preserve"> such as notifying the receiver that a new message has been received, updating chat logs and updating the chat itself. Once these are all completed, they merge back to end the 'send message' activity.</w:t>
      </w:r>
    </w:p>
    <w:p w:rsidR="00D44114" w:rsidRDefault="007F5694" w14:paraId="4F0B4E76" w14:textId="46CEE7EE">
      <w:pPr>
        <w:rPr>
          <w:ins w:author="Baptista machado, Pedro" w:date="2021-01-27T09:49:00.101Z" w:id="1135505154"/>
        </w:rPr>
      </w:pPr>
      <w:commentRangeStart w:id="251883491"/>
      <w:r w:rsidR="1EED8221">
        <w:drawing>
          <wp:inline wp14:editId="17EA870E" wp14:anchorId="3F2E36CE">
            <wp:extent cx="6129653" cy="3905250"/>
            <wp:effectExtent l="0" t="0" r="4445" b="0"/>
            <wp:docPr id="3" name="Picture 3" title=""/>
            <wp:cNvGraphicFramePr>
              <a:graphicFrameLocks noChangeAspect="1"/>
            </wp:cNvGraphicFramePr>
            <a:graphic>
              <a:graphicData uri="http://schemas.openxmlformats.org/drawingml/2006/picture">
                <pic:pic>
                  <pic:nvPicPr>
                    <pic:cNvPr id="0" name="Picture 3"/>
                    <pic:cNvPicPr/>
                  </pic:nvPicPr>
                  <pic:blipFill>
                    <a:blip r:embed="Re256c640bada44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9653" cy="3905250"/>
                    </a:xfrm>
                    <a:prstGeom prst="rect">
                      <a:avLst/>
                    </a:prstGeom>
                  </pic:spPr>
                </pic:pic>
              </a:graphicData>
            </a:graphic>
          </wp:inline>
        </w:drawing>
      </w:r>
      <w:commentRangeEnd w:id="251883491"/>
      <w:r>
        <w:rPr>
          <w:rStyle w:val="CommentReference"/>
        </w:rPr>
        <w:commentReference w:id="251883491"/>
      </w:r>
    </w:p>
    <w:p w:rsidR="1EED8221" w:rsidP="26699ABE" w:rsidRDefault="1EED8221" w14:paraId="210952EF" w14:textId="52DF05A4">
      <w:pPr>
        <w:pStyle w:val="Normal"/>
      </w:pPr>
      <w:ins w:author="Baptista machado, Pedro" w:date="2021-01-27T09:49:04.425Z" w:id="1986122528">
        <w:r w:rsidR="1EED8221">
          <w:t xml:space="preserve">Figure 4: </w:t>
        </w:r>
      </w:ins>
    </w:p>
    <w:sectPr w:rsidR="00D44114" w:rsidSect="0064182F">
      <w:pgSz w:w="15840" w:h="12240" w:orient="landscape"/>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BP" w:author="Baptista machado, Pedro" w:date="2021-01-27T09:31:46" w:id="1917263101">
    <w:p w:rsidR="26699ABE" w:rsidRDefault="26699ABE" w14:paraId="2CD5B041" w14:textId="42640F21">
      <w:pPr>
        <w:pStyle w:val="CommentText"/>
      </w:pPr>
      <w:r w:rsidR="26699ABE">
        <w:rPr/>
        <w:t>2 actor should just be called database</w:t>
      </w:r>
      <w:r>
        <w:rPr>
          <w:rStyle w:val="CommentReference"/>
        </w:rPr>
        <w:annotationRef/>
      </w:r>
    </w:p>
  </w:comment>
  <w:comment w:initials="BP" w:author="Baptista machado, Pedro" w:date="2021-01-27T09:33:14" w:id="145399151">
    <w:p w:rsidR="26699ABE" w:rsidRDefault="26699ABE" w14:paraId="2B7045BF" w14:textId="6CF25378">
      <w:pPr>
        <w:pStyle w:val="CommentText"/>
      </w:pPr>
      <w:r w:rsidR="26699ABE">
        <w:rPr/>
        <w:t>You need a sentence per arrow. E.g. Login includes the input login credentials. Input login credentials includes ...</w:t>
      </w:r>
      <w:r>
        <w:rPr>
          <w:rStyle w:val="CommentReference"/>
        </w:rPr>
        <w:annotationRef/>
      </w:r>
    </w:p>
  </w:comment>
  <w:comment w:initials="BP" w:author="Baptista machado, Pedro" w:date="2021-01-27T09:37:20" w:id="1913176408">
    <w:p w:rsidR="26699ABE" w:rsidRDefault="26699ABE" w14:paraId="5B4E9457" w14:textId="50486912">
      <w:pPr>
        <w:pStyle w:val="CommentText"/>
      </w:pPr>
      <w:r w:rsidR="26699ABE">
        <w:rPr/>
        <w:t>Each user should have their own databases. You are missing another actor (i.e. the target user). You should have the source user (or User A) and target user (or User B)</w:t>
      </w:r>
      <w:r>
        <w:rPr>
          <w:rStyle w:val="CommentReference"/>
        </w:rPr>
        <w:annotationRef/>
      </w:r>
    </w:p>
  </w:comment>
  <w:comment w:initials="BP" w:author="Baptista machado, Pedro" w:date="2021-01-27T09:37:46" w:id="652618266">
    <w:p w:rsidR="26699ABE" w:rsidRDefault="26699ABE" w14:paraId="2BD58ECC" w14:textId="1A76D5B3">
      <w:pPr>
        <w:pStyle w:val="CommentText"/>
      </w:pPr>
      <w:r w:rsidR="26699ABE">
        <w:rPr/>
        <w:t>Please add a caption to the figure</w:t>
      </w:r>
      <w:r>
        <w:rPr>
          <w:rStyle w:val="CommentReference"/>
        </w:rPr>
        <w:annotationRef/>
      </w:r>
    </w:p>
  </w:comment>
  <w:comment w:initials="BP" w:author="Baptista machado, Pedro" w:date="2021-01-27T09:39:47" w:id="1681540802">
    <w:p w:rsidR="26699ABE" w:rsidRDefault="26699ABE" w14:paraId="259755E6" w14:textId="4C75FCB5">
      <w:pPr>
        <w:pStyle w:val="CommentText"/>
      </w:pPr>
      <w:r w:rsidR="26699ABE">
        <w:rPr/>
        <w:t>Move this to the introduction</w:t>
      </w:r>
      <w:r>
        <w:rPr>
          <w:rStyle w:val="CommentReference"/>
        </w:rPr>
        <w:annotationRef/>
      </w:r>
    </w:p>
  </w:comment>
  <w:comment w:initials="BP" w:author="Baptista machado, Pedro" w:date="2021-01-27T09:40:00" w:id="1469763194">
    <w:p w:rsidR="26699ABE" w:rsidRDefault="26699ABE" w14:paraId="77132AFC" w14:textId="39FA1021">
      <w:pPr>
        <w:pStyle w:val="CommentText"/>
      </w:pPr>
      <w:r w:rsidR="26699ABE">
        <w:rPr/>
        <w:t>move this text to introduction</w:t>
      </w:r>
      <w:r>
        <w:rPr>
          <w:rStyle w:val="CommentReference"/>
        </w:rPr>
        <w:annotationRef/>
      </w:r>
    </w:p>
  </w:comment>
  <w:comment w:initials="BP" w:author="Baptista machado, Pedro" w:date="2021-01-27T09:40:37" w:id="2146341570">
    <w:p w:rsidR="26699ABE" w:rsidRDefault="26699ABE" w14:paraId="2371C457" w14:textId="18A50A99">
      <w:pPr>
        <w:pStyle w:val="CommentText"/>
      </w:pPr>
      <w:r w:rsidR="26699ABE">
        <w:rPr/>
        <w:t>Add a caption</w:t>
      </w:r>
      <w:r>
        <w:rPr>
          <w:rStyle w:val="CommentReference"/>
        </w:rPr>
        <w:annotationRef/>
      </w:r>
    </w:p>
  </w:comment>
  <w:comment w:initials="BP" w:author="Baptista machado, Pedro" w:date="2021-01-27T09:40:55" w:id="884070143">
    <w:p w:rsidR="26699ABE" w:rsidRDefault="26699ABE" w14:paraId="3BC65688" w14:textId="79EA011D">
      <w:pPr>
        <w:pStyle w:val="CommentText"/>
      </w:pPr>
      <w:r w:rsidR="26699ABE">
        <w:rPr/>
        <w:t>Explain each arrow</w:t>
      </w:r>
      <w:r>
        <w:rPr>
          <w:rStyle w:val="CommentReference"/>
        </w:rPr>
        <w:annotationRef/>
      </w:r>
    </w:p>
  </w:comment>
  <w:comment w:initials="BP" w:author="Baptista machado, Pedro" w:date="2021-01-27T09:41:15" w:id="1608911900">
    <w:p w:rsidR="26699ABE" w:rsidRDefault="26699ABE" w14:paraId="485FD7B3" w14:textId="2C199F56">
      <w:pPr>
        <w:pStyle w:val="CommentText"/>
      </w:pPr>
      <w:r w:rsidR="26699ABE">
        <w:rPr/>
        <w:t>Explain each arrow</w:t>
      </w:r>
      <w:r>
        <w:rPr>
          <w:rStyle w:val="CommentReference"/>
        </w:rPr>
        <w:annotationRef/>
      </w:r>
    </w:p>
  </w:comment>
  <w:comment w:initials="BP" w:author="Baptista machado, Pedro" w:date="2021-01-27T09:45:05" w:id="2132126884">
    <w:p w:rsidR="26699ABE" w:rsidRDefault="26699ABE" w14:paraId="2EDCD6D3" w14:textId="7A7E05D9">
      <w:pPr>
        <w:pStyle w:val="CommentText"/>
      </w:pPr>
      <w:r w:rsidR="26699ABE">
        <w:rPr/>
        <w:t>I can count for activities and only four sentences. Please explain the flow/transiction to each activities. I.e. 5 simple sentences</w:t>
      </w:r>
      <w:r>
        <w:rPr>
          <w:rStyle w:val="CommentReference"/>
        </w:rPr>
        <w:annotationRef/>
      </w:r>
    </w:p>
  </w:comment>
  <w:comment w:initials="BP" w:author="Baptista machado, Pedro" w:date="2021-01-27T09:57:08" w:id="251883491">
    <w:p w:rsidR="26699ABE" w:rsidRDefault="26699ABE" w14:paraId="4287C827" w14:textId="4FDA49A7">
      <w:pPr>
        <w:pStyle w:val="CommentText"/>
      </w:pPr>
      <w:r w:rsidR="26699ABE">
        <w:rPr/>
        <w:t>Ensure that you have a sentence per arrow.</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CD5B041"/>
  <w15:commentEx w15:done="0" w15:paraId="2B7045BF"/>
  <w15:commentEx w15:done="0" w15:paraId="5B4E9457"/>
  <w15:commentEx w15:done="0" w15:paraId="2BD58ECC"/>
  <w15:commentEx w15:done="0" w15:paraId="259755E6"/>
  <w15:commentEx w15:done="0" w15:paraId="77132AFC"/>
  <w15:commentEx w15:done="0" w15:paraId="2371C457"/>
  <w15:commentEx w15:done="0" w15:paraId="3BC65688"/>
  <w15:commentEx w15:done="0" w15:paraId="485FD7B3"/>
  <w15:commentEx w15:done="0" w15:paraId="2EDCD6D3"/>
  <w15:commentEx w15:done="0" w15:paraId="4287C82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ED79980" w16cex:dateUtc="2021-01-27T09:31:46.572Z"/>
  <w16cex:commentExtensible w16cex:durableId="7C73CA2C" w16cex:dateUtc="2021-01-27T09:33:14.102Z"/>
  <w16cex:commentExtensible w16cex:durableId="022B5B21" w16cex:dateUtc="2021-01-27T09:37:20.853Z"/>
  <w16cex:commentExtensible w16cex:durableId="68F40EE6" w16cex:dateUtc="2021-01-27T09:37:46.296Z"/>
  <w16cex:commentExtensible w16cex:durableId="334D3B93" w16cex:dateUtc="2021-01-27T09:39:47.214Z"/>
  <w16cex:commentExtensible w16cex:durableId="5E952369" w16cex:dateUtc="2021-01-27T09:40:00.095Z"/>
  <w16cex:commentExtensible w16cex:durableId="77E96F77" w16cex:dateUtc="2021-01-27T09:40:37.393Z"/>
  <w16cex:commentExtensible w16cex:durableId="4CC892BB" w16cex:dateUtc="2021-01-27T09:40:55.372Z"/>
  <w16cex:commentExtensible w16cex:durableId="4EEA0D4D" w16cex:dateUtc="2021-01-27T09:41:15.174Z"/>
  <w16cex:commentExtensible w16cex:durableId="38627C6C" w16cex:dateUtc="2021-01-27T09:45:05.834Z"/>
  <w16cex:commentExtensible w16cex:durableId="5EC7C6A9" w16cex:dateUtc="2021-01-27T09:57:08.726Z"/>
</w16cex:commentsExtensible>
</file>

<file path=word/commentsIds.xml><?xml version="1.0" encoding="utf-8"?>
<w16cid:commentsIds xmlns:mc="http://schemas.openxmlformats.org/markup-compatibility/2006" xmlns:w16cid="http://schemas.microsoft.com/office/word/2016/wordml/cid" mc:Ignorable="w16cid">
  <w16cid:commentId w16cid:paraId="2CD5B041" w16cid:durableId="7ED79980"/>
  <w16cid:commentId w16cid:paraId="2B7045BF" w16cid:durableId="7C73CA2C"/>
  <w16cid:commentId w16cid:paraId="5B4E9457" w16cid:durableId="022B5B21"/>
  <w16cid:commentId w16cid:paraId="2BD58ECC" w16cid:durableId="68F40EE6"/>
  <w16cid:commentId w16cid:paraId="259755E6" w16cid:durableId="334D3B93"/>
  <w16cid:commentId w16cid:paraId="77132AFC" w16cid:durableId="5E952369"/>
  <w16cid:commentId w16cid:paraId="2371C457" w16cid:durableId="77E96F77"/>
  <w16cid:commentId w16cid:paraId="3BC65688" w16cid:durableId="4CC892BB"/>
  <w16cid:commentId w16cid:paraId="485FD7B3" w16cid:durableId="4EEA0D4D"/>
  <w16cid:commentId w16cid:paraId="2EDCD6D3" w16cid:durableId="38627C6C"/>
  <w16cid:commentId w16cid:paraId="4287C827" w16cid:durableId="5EC7C6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604756C"/>
    <w:multiLevelType w:val="multilevel"/>
    <w:tmpl w:val="FC0033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6">
    <w:abstractNumId w:val="5"/>
  </w:num>
  <w:num w:numId="5">
    <w:abstractNumId w:val="4"/>
  </w:num>
  <w:num w:numId="4">
    <w:abstractNumId w:val="3"/>
  </w:num>
  <w:num w:numId="1">
    <w:abstractNumId w:val="0"/>
  </w:num>
  <w:num w:numId="2">
    <w:abstractNumId w:val="2"/>
  </w:num>
  <w:num w:numId="3">
    <w:abstractNumId w:val="1"/>
  </w:num>
</w:numbering>
</file>

<file path=word/people.xml><?xml version="1.0" encoding="utf-8"?>
<w15:people xmlns:mc="http://schemas.openxmlformats.org/markup-compatibility/2006" xmlns:w15="http://schemas.microsoft.com/office/word/2012/wordml" mc:Ignorable="w15">
  <w15:person w15:author="Baptista machado, Pedro">
    <w15:presenceInfo w15:providerId="AD" w15:userId="S::pedro.baptistamachado@ntu.ac.uk::911d78b6-ce0d-406c-ae9b-8a451a71b6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AUAK0hBBiwAAAA="/>
  </w:docVars>
  <w:rsids>
    <w:rsidRoot w:val="00A35152"/>
    <w:rsid w:val="002C23CF"/>
    <w:rsid w:val="00331E59"/>
    <w:rsid w:val="003F6FEF"/>
    <w:rsid w:val="0053284D"/>
    <w:rsid w:val="0064182F"/>
    <w:rsid w:val="007F5694"/>
    <w:rsid w:val="008C2043"/>
    <w:rsid w:val="008C2043"/>
    <w:rsid w:val="009F7FDE"/>
    <w:rsid w:val="00A35152"/>
    <w:rsid w:val="00AB7580"/>
    <w:rsid w:val="00D44114"/>
    <w:rsid w:val="029A49BC"/>
    <w:rsid w:val="044F427A"/>
    <w:rsid w:val="04930A79"/>
    <w:rsid w:val="0836DE30"/>
    <w:rsid w:val="0A167690"/>
    <w:rsid w:val="0AFD809A"/>
    <w:rsid w:val="0E931B76"/>
    <w:rsid w:val="0F004C8E"/>
    <w:rsid w:val="0F66FA75"/>
    <w:rsid w:val="0F722656"/>
    <w:rsid w:val="103FDB57"/>
    <w:rsid w:val="10A1151D"/>
    <w:rsid w:val="11B84AD8"/>
    <w:rsid w:val="128AF7E8"/>
    <w:rsid w:val="12E7E844"/>
    <w:rsid w:val="14D14964"/>
    <w:rsid w:val="15F8DF55"/>
    <w:rsid w:val="179B91DB"/>
    <w:rsid w:val="19279C90"/>
    <w:rsid w:val="1C31DA2E"/>
    <w:rsid w:val="1CF73ED9"/>
    <w:rsid w:val="1EED8221"/>
    <w:rsid w:val="22C7EF5A"/>
    <w:rsid w:val="230C20B1"/>
    <w:rsid w:val="25555B56"/>
    <w:rsid w:val="26699ABE"/>
    <w:rsid w:val="2929CE0C"/>
    <w:rsid w:val="2C04573A"/>
    <w:rsid w:val="2D8E8839"/>
    <w:rsid w:val="2DE636D1"/>
    <w:rsid w:val="2E93E83C"/>
    <w:rsid w:val="30DF2FA4"/>
    <w:rsid w:val="3207DCFB"/>
    <w:rsid w:val="320F320E"/>
    <w:rsid w:val="321AB601"/>
    <w:rsid w:val="368573E5"/>
    <w:rsid w:val="36DB4E1E"/>
    <w:rsid w:val="3807DC81"/>
    <w:rsid w:val="38417E58"/>
    <w:rsid w:val="39723685"/>
    <w:rsid w:val="3C7B8183"/>
    <w:rsid w:val="3D5AD2F3"/>
    <w:rsid w:val="3E7F89E3"/>
    <w:rsid w:val="3EC93535"/>
    <w:rsid w:val="3FB1EAD1"/>
    <w:rsid w:val="41A75542"/>
    <w:rsid w:val="430A8E8C"/>
    <w:rsid w:val="433606D7"/>
    <w:rsid w:val="43EB75C9"/>
    <w:rsid w:val="442D4C36"/>
    <w:rsid w:val="443DE03A"/>
    <w:rsid w:val="47D36932"/>
    <w:rsid w:val="48020FDB"/>
    <w:rsid w:val="48448CB4"/>
    <w:rsid w:val="48448CB4"/>
    <w:rsid w:val="4A7C1D42"/>
    <w:rsid w:val="4AB20583"/>
    <w:rsid w:val="4C94F580"/>
    <w:rsid w:val="4D7D3CB1"/>
    <w:rsid w:val="4DEDA03F"/>
    <w:rsid w:val="4E5E33EA"/>
    <w:rsid w:val="4F01FFB9"/>
    <w:rsid w:val="510942BC"/>
    <w:rsid w:val="56F20819"/>
    <w:rsid w:val="581092A0"/>
    <w:rsid w:val="58B9BE41"/>
    <w:rsid w:val="5A40E153"/>
    <w:rsid w:val="5ADC31B5"/>
    <w:rsid w:val="5F9F946A"/>
    <w:rsid w:val="61101F70"/>
    <w:rsid w:val="6194F6ED"/>
    <w:rsid w:val="63C4570E"/>
    <w:rsid w:val="6449F7CE"/>
    <w:rsid w:val="65AEF135"/>
    <w:rsid w:val="65C8FEF5"/>
    <w:rsid w:val="6616C374"/>
    <w:rsid w:val="66DA7A37"/>
    <w:rsid w:val="674C87FE"/>
    <w:rsid w:val="674C87FE"/>
    <w:rsid w:val="688540E5"/>
    <w:rsid w:val="698A3EAF"/>
    <w:rsid w:val="69B7A1D3"/>
    <w:rsid w:val="6B643757"/>
    <w:rsid w:val="6CDD7046"/>
    <w:rsid w:val="70151108"/>
    <w:rsid w:val="723A4A72"/>
    <w:rsid w:val="731B31AF"/>
    <w:rsid w:val="7662C31B"/>
    <w:rsid w:val="76D29B32"/>
    <w:rsid w:val="78A35235"/>
    <w:rsid w:val="7A52C5E5"/>
    <w:rsid w:val="7F8C4EB7"/>
    <w:rsid w:val="7FA1B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A35152"/>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A35152"/>
    <w:rPr>
      <w:rFonts w:ascii="Times New Roman" w:hAnsi="Times New Roman" w:eastAsia="Times New Roman" w:cs="Times New Roman"/>
      <w:b/>
      <w:bCs/>
      <w:sz w:val="27"/>
      <w:szCs w:val="27"/>
      <w:lang w:eastAsia="en-GB"/>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comments" Target="/word/comments.xml" Id="R217fd3fca8304010" /><Relationship Type="http://schemas.microsoft.com/office/2011/relationships/people" Target="/word/people.xml" Id="R2a27ba956bdb4070" /><Relationship Type="http://schemas.microsoft.com/office/2011/relationships/commentsExtended" Target="/word/commentsExtended.xml" Id="Ra6888ff757224fc1" /><Relationship Type="http://schemas.microsoft.com/office/2016/09/relationships/commentsIds" Target="/word/commentsIds.xml" Id="R48371f94977949d7" /><Relationship Type="http://schemas.microsoft.com/office/2018/08/relationships/commentsExtensible" Target="/word/commentsExtensible.xml" Id="Rcb33ca7a43bd4e06" /><Relationship Type="http://schemas.openxmlformats.org/officeDocument/2006/relationships/image" Target="/media/image5.png" Id="Rcea9a7219a674758" /><Relationship Type="http://schemas.openxmlformats.org/officeDocument/2006/relationships/image" Target="/media/image6.png" Id="R1b090be0073740fb" /><Relationship Type="http://schemas.openxmlformats.org/officeDocument/2006/relationships/image" Target="/media/image7.png" Id="R57ddf4c3633f4e04" /><Relationship Type="http://schemas.openxmlformats.org/officeDocument/2006/relationships/image" Target="/media/image8.png" Id="Re256c640bada44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Hannah Ashna Jacob</dc:creator>
  <keywords/>
  <dc:description/>
  <lastModifiedBy>Baptista machado, Pedro</lastModifiedBy>
  <revision>9</revision>
  <dcterms:created xsi:type="dcterms:W3CDTF">2021-01-25T19:49:00.0000000Z</dcterms:created>
  <dcterms:modified xsi:type="dcterms:W3CDTF">2021-01-27T09:57:11.1958061Z</dcterms:modified>
</coreProperties>
</file>